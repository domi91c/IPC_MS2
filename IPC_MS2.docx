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E7334C" w14:textId="536F727D" w:rsidR="00CC669F" w:rsidRPr="00402850" w:rsidRDefault="0073083E" w:rsidP="00CC669F">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Fall 2016</w:t>
      </w:r>
      <w:r w:rsidR="00CC669F" w:rsidRPr="00402850">
        <w:rPr>
          <w:rFonts w:ascii="Arial" w:eastAsia="Times New Roman" w:hAnsi="Arial" w:cs="Arial"/>
          <w:color w:val="4599B1"/>
          <w:sz w:val="24"/>
          <w:szCs w:val="24"/>
          <w:lang w:val="en-US"/>
        </w:rPr>
        <w:t xml:space="preserve">. </w:t>
      </w:r>
    </w:p>
    <w:p w14:paraId="20A7C92C" w14:textId="7203EF7C" w:rsidR="00CC669F" w:rsidRPr="0073083E" w:rsidRDefault="00071F4F" w:rsidP="00CC669F">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5FDD594D" w14:textId="77777777" w:rsidR="00CC669F" w:rsidRDefault="00CC669F" w:rsidP="00CC669F">
      <w:pPr>
        <w:spacing w:after="0" w:line="240" w:lineRule="auto"/>
        <w:jc w:val="center"/>
        <w:rPr>
          <w:rFonts w:ascii="Arial" w:eastAsia="Times New Roman" w:hAnsi="Arial" w:cs="Arial"/>
          <w:color w:val="FF0000"/>
          <w:szCs w:val="24"/>
          <w:lang w:val="en-US"/>
        </w:rPr>
      </w:pPr>
    </w:p>
    <w:p w14:paraId="49B7C147" w14:textId="4BD473C1" w:rsidR="00CC669F" w:rsidRDefault="0073083E" w:rsidP="00B35DF9">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IPC</w:t>
      </w:r>
      <w:r w:rsidR="00CC669F" w:rsidRPr="00402850">
        <w:rPr>
          <w:rFonts w:ascii="Arial" w:eastAsia="Times New Roman" w:hAnsi="Arial" w:cs="Arial"/>
          <w:color w:val="FF0000"/>
          <w:szCs w:val="24"/>
          <w:lang w:val="en-US"/>
        </w:rPr>
        <w:t xml:space="preserve">44 </w:t>
      </w:r>
      <w:r w:rsidR="002D477C">
        <w:rPr>
          <w:rFonts w:ascii="Arial" w:eastAsia="Times New Roman" w:hAnsi="Arial" w:cs="Arial"/>
          <w:color w:val="FF0000"/>
          <w:szCs w:val="24"/>
          <w:lang w:val="en-US"/>
        </w:rPr>
        <w:t>Project</w:t>
      </w:r>
      <w:r w:rsidR="00BA4E46">
        <w:rPr>
          <w:rFonts w:ascii="Arial" w:eastAsia="Times New Roman" w:hAnsi="Arial" w:cs="Arial"/>
          <w:color w:val="FF0000"/>
          <w:szCs w:val="24"/>
          <w:lang w:val="en-US"/>
        </w:rPr>
        <w:t xml:space="preserve"> (Milestone </w:t>
      </w:r>
      <w:r w:rsidR="00F04EC8">
        <w:rPr>
          <w:rFonts w:ascii="Arial" w:eastAsia="Times New Roman" w:hAnsi="Arial" w:cs="Arial"/>
          <w:color w:val="FF0000"/>
          <w:szCs w:val="24"/>
          <w:lang w:val="en-US"/>
        </w:rPr>
        <w:t>2</w:t>
      </w:r>
      <w:r w:rsidR="0014574C">
        <w:rPr>
          <w:rFonts w:ascii="Arial" w:eastAsia="Times New Roman" w:hAnsi="Arial" w:cs="Arial"/>
          <w:color w:val="FF0000"/>
          <w:szCs w:val="24"/>
          <w:lang w:val="en-US"/>
        </w:rPr>
        <w:t>,</w:t>
      </w:r>
      <w:r w:rsidR="00BA4E46">
        <w:rPr>
          <w:rFonts w:ascii="Arial" w:eastAsia="Times New Roman" w:hAnsi="Arial" w:cs="Arial"/>
          <w:color w:val="FF0000"/>
          <w:szCs w:val="24"/>
          <w:lang w:val="en-US"/>
        </w:rPr>
        <w:t xml:space="preserve"> Due Sat </w:t>
      </w:r>
      <w:r w:rsidR="00B35DF9">
        <w:rPr>
          <w:rFonts w:ascii="Arial" w:eastAsia="Times New Roman" w:hAnsi="Arial" w:cs="Arial"/>
          <w:color w:val="FF0000"/>
          <w:szCs w:val="24"/>
          <w:lang w:val="en-US"/>
        </w:rPr>
        <w:t xml:space="preserve">Nov </w:t>
      </w:r>
      <w:r w:rsidR="00F04EC8">
        <w:rPr>
          <w:rFonts w:ascii="Arial" w:eastAsia="Times New Roman" w:hAnsi="Arial" w:cs="Arial"/>
          <w:color w:val="FF0000"/>
          <w:szCs w:val="24"/>
          <w:lang w:val="en-US"/>
        </w:rPr>
        <w:t>5</w:t>
      </w:r>
      <w:r w:rsidR="00F04EC8" w:rsidRPr="00BA4E46">
        <w:rPr>
          <w:rFonts w:ascii="Arial" w:eastAsia="Times New Roman" w:hAnsi="Arial" w:cs="Arial"/>
          <w:color w:val="FF0000"/>
          <w:szCs w:val="24"/>
          <w:vertAlign w:val="superscript"/>
          <w:lang w:val="en-US"/>
        </w:rPr>
        <w:t>th</w:t>
      </w:r>
      <w:r w:rsidR="00F04EC8">
        <w:rPr>
          <w:rFonts w:ascii="Arial" w:eastAsia="Times New Roman" w:hAnsi="Arial" w:cs="Arial"/>
          <w:color w:val="FF0000"/>
          <w:szCs w:val="24"/>
          <w:vertAlign w:val="superscript"/>
          <w:lang w:val="en-US"/>
        </w:rPr>
        <w:t xml:space="preserve"> </w:t>
      </w:r>
      <w:r w:rsidR="00F04EC8">
        <w:rPr>
          <w:rFonts w:ascii="Arial" w:eastAsia="Times New Roman" w:hAnsi="Arial" w:cs="Arial"/>
          <w:color w:val="FF0000"/>
          <w:szCs w:val="24"/>
          <w:lang w:val="en-US"/>
        </w:rPr>
        <w:t>23:59)</w:t>
      </w:r>
    </w:p>
    <w:p w14:paraId="297EA69F" w14:textId="77777777" w:rsidR="00CC669F" w:rsidRPr="00402850" w:rsidRDefault="00CC669F" w:rsidP="00CC669F">
      <w:pPr>
        <w:spacing w:after="0" w:line="240" w:lineRule="auto"/>
        <w:jc w:val="center"/>
        <w:rPr>
          <w:rFonts w:ascii="Arial" w:eastAsia="Times New Roman" w:hAnsi="Arial" w:cs="Arial"/>
          <w:color w:val="FF0000"/>
          <w:szCs w:val="24"/>
          <w:lang w:val="en-US"/>
        </w:rPr>
      </w:pPr>
    </w:p>
    <w:p w14:paraId="7DD7BBAF" w14:textId="62DA870C" w:rsidR="00607584" w:rsidRDefault="00607584" w:rsidP="00607584">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5848281A" w14:textId="77777777" w:rsidR="00607584" w:rsidRDefault="00607584" w:rsidP="00607584">
      <w:r>
        <w:t>Your job for this project is to prepare an application that manages the inventory of items needed for a grocery store. The application should be able to keep track of the following information about an item:</w:t>
      </w:r>
    </w:p>
    <w:p w14:paraId="63374D47" w14:textId="77777777" w:rsidR="00607584" w:rsidRDefault="00607584" w:rsidP="00607584">
      <w:pPr>
        <w:pStyle w:val="ListParagraph"/>
        <w:numPr>
          <w:ilvl w:val="0"/>
          <w:numId w:val="13"/>
        </w:numPr>
      </w:pPr>
      <w:r>
        <w:t>The SKU number</w:t>
      </w:r>
    </w:p>
    <w:p w14:paraId="5B9C82D8" w14:textId="77777777" w:rsidR="00607584" w:rsidRDefault="00607584" w:rsidP="00607584">
      <w:pPr>
        <w:pStyle w:val="ListParagraph"/>
        <w:numPr>
          <w:ilvl w:val="0"/>
          <w:numId w:val="13"/>
        </w:numPr>
      </w:pPr>
      <w:r>
        <w:t>The name (maximum of 20 chars)</w:t>
      </w:r>
    </w:p>
    <w:p w14:paraId="1E548172" w14:textId="77777777" w:rsidR="00607584" w:rsidRDefault="00607584" w:rsidP="00607584">
      <w:pPr>
        <w:pStyle w:val="ListParagraph"/>
        <w:numPr>
          <w:ilvl w:val="0"/>
          <w:numId w:val="13"/>
        </w:numPr>
      </w:pPr>
      <w:r>
        <w:t>Quantity (On hand quantity currently available in the inventory)</w:t>
      </w:r>
    </w:p>
    <w:p w14:paraId="2AF6B840" w14:textId="77777777" w:rsidR="00607584" w:rsidRDefault="00607584" w:rsidP="00607584">
      <w:pPr>
        <w:pStyle w:val="ListParagraph"/>
        <w:numPr>
          <w:ilvl w:val="0"/>
          <w:numId w:val="13"/>
        </w:numPr>
      </w:pPr>
      <w:r>
        <w:t>Minimum Quantity (if the quantity of the item falls less than or equal to this value, a warning should be generated)</w:t>
      </w:r>
    </w:p>
    <w:p w14:paraId="56072DD0" w14:textId="77777777" w:rsidR="00607584" w:rsidRDefault="00607584" w:rsidP="00607584">
      <w:pPr>
        <w:pStyle w:val="ListParagraph"/>
        <w:numPr>
          <w:ilvl w:val="0"/>
          <w:numId w:val="13"/>
        </w:numPr>
      </w:pPr>
      <w:r>
        <w:t>Price of the item</w:t>
      </w:r>
    </w:p>
    <w:p w14:paraId="6C757819" w14:textId="77777777" w:rsidR="00607584" w:rsidRDefault="00607584" w:rsidP="00607584">
      <w:pPr>
        <w:pStyle w:val="ListParagraph"/>
        <w:numPr>
          <w:ilvl w:val="0"/>
          <w:numId w:val="13"/>
        </w:numPr>
      </w:pPr>
      <w:r>
        <w:t>Is the item Taxed</w:t>
      </w:r>
    </w:p>
    <w:p w14:paraId="718D5ABA" w14:textId="77777777" w:rsidR="00607584" w:rsidRDefault="00607584" w:rsidP="00607584">
      <w:r>
        <w:t>This application must be able to do the following tasks:</w:t>
      </w:r>
    </w:p>
    <w:p w14:paraId="56DE9751" w14:textId="77777777" w:rsidR="00607584" w:rsidRDefault="00607584" w:rsidP="00607584">
      <w:pPr>
        <w:pStyle w:val="ListParagraph"/>
        <w:numPr>
          <w:ilvl w:val="0"/>
          <w:numId w:val="14"/>
        </w:numPr>
      </w:pPr>
      <w:r>
        <w:t xml:space="preserve">Print a detailed list of all the items in the inventory </w:t>
      </w:r>
    </w:p>
    <w:p w14:paraId="345FE11B" w14:textId="77777777" w:rsidR="00607584" w:rsidRDefault="00607584" w:rsidP="00607584">
      <w:pPr>
        <w:pStyle w:val="ListParagraph"/>
        <w:numPr>
          <w:ilvl w:val="0"/>
          <w:numId w:val="14"/>
        </w:numPr>
      </w:pPr>
      <w:r>
        <w:t>Search and display an item by its SKU number</w:t>
      </w:r>
    </w:p>
    <w:p w14:paraId="5D4BAB1D" w14:textId="77777777" w:rsidR="00607584" w:rsidRDefault="00607584" w:rsidP="00607584">
      <w:pPr>
        <w:pStyle w:val="ListParagraph"/>
        <w:numPr>
          <w:ilvl w:val="0"/>
          <w:numId w:val="14"/>
        </w:numPr>
      </w:pPr>
      <w:r>
        <w:t>Checkout an item to be delivered to the shelf for sale</w:t>
      </w:r>
    </w:p>
    <w:p w14:paraId="3AF05D5D" w14:textId="77777777" w:rsidR="00607584" w:rsidRDefault="00607584" w:rsidP="00607584">
      <w:pPr>
        <w:pStyle w:val="ListParagraph"/>
        <w:numPr>
          <w:ilvl w:val="0"/>
          <w:numId w:val="14"/>
        </w:numPr>
      </w:pPr>
      <w:r>
        <w:t>Add to stock items that are recently purchased for inventory (add to their quantity)</w:t>
      </w:r>
    </w:p>
    <w:p w14:paraId="323A8CDB" w14:textId="77777777" w:rsidR="00607584" w:rsidRDefault="00607584" w:rsidP="00607584">
      <w:pPr>
        <w:pStyle w:val="ListParagraph"/>
        <w:numPr>
          <w:ilvl w:val="0"/>
          <w:numId w:val="14"/>
        </w:numPr>
      </w:pPr>
      <w:r>
        <w:t>Add a new item to the inventory or update an already existing item</w:t>
      </w:r>
    </w:p>
    <w:p w14:paraId="0B3A7FC2" w14:textId="77777777" w:rsidR="00607584" w:rsidRDefault="00607584" w:rsidP="00607584">
      <w:pPr>
        <w:pStyle w:val="ListParagraph"/>
        <w:numPr>
          <w:ilvl w:val="0"/>
          <w:numId w:val="14"/>
        </w:numPr>
      </w:pPr>
      <w:r>
        <w:t>Delete an item from the inventory (optional for extra marks)</w:t>
      </w:r>
    </w:p>
    <w:p w14:paraId="5E43F2EB" w14:textId="77777777" w:rsidR="00607584" w:rsidRDefault="00607584" w:rsidP="00607584">
      <w:pPr>
        <w:pStyle w:val="ListParagraph"/>
        <w:numPr>
          <w:ilvl w:val="0"/>
          <w:numId w:val="14"/>
        </w:numPr>
      </w:pPr>
      <w:r>
        <w:t>Search for an item by its name (optional for extra marks)</w:t>
      </w:r>
    </w:p>
    <w:p w14:paraId="6FCAF91C" w14:textId="77777777" w:rsidR="00607584" w:rsidRDefault="00607584" w:rsidP="00607584">
      <w:pPr>
        <w:pStyle w:val="ListParagraph"/>
        <w:numPr>
          <w:ilvl w:val="0"/>
          <w:numId w:val="14"/>
        </w:numPr>
      </w:pPr>
      <w:r>
        <w:t>Sort Items by Name (optional for extra marks)</w:t>
      </w:r>
    </w:p>
    <w:p w14:paraId="58C39BE9" w14:textId="77777777" w:rsidR="00607584" w:rsidRDefault="00607584" w:rsidP="00607584">
      <w:pPr>
        <w:pStyle w:val="ListParagraph"/>
      </w:pPr>
    </w:p>
    <w:p w14:paraId="6341137B" w14:textId="77777777" w:rsidR="00607584" w:rsidRPr="00402850" w:rsidRDefault="00607584" w:rsidP="0060758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52954DB8" w14:textId="77777777" w:rsidR="00607584" w:rsidRDefault="00607584" w:rsidP="00607584">
      <w:r>
        <w:t xml:space="preserve">To make the development of this application fun and easy, the tasks are broken down into several functions that are given to you from very easy ones to more complicated one by the end of the project </w:t>
      </w:r>
    </w:p>
    <w:p w14:paraId="44D3653C" w14:textId="77777777" w:rsidR="00607584" w:rsidRDefault="00607584" w:rsidP="00607584">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the tester. Once your </w:t>
      </w:r>
      <w:r>
        <w:lastRenderedPageBreak/>
        <w:t>code for the function passes the test, set it aside and pick up the next function. Continue until the milestone is complete.</w:t>
      </w:r>
    </w:p>
    <w:p w14:paraId="7CDF7D05" w14:textId="77777777" w:rsidR="00607584" w:rsidRDefault="00607584" w:rsidP="00607584">
      <w:r>
        <w:t>The Development process of the project is divided into six milestones and therefore six deliverables. The first five deliverables are mandatory and conclude full submission of the project. The sixth milestone is optional; for those who want to do some extra work for the challenge and the bonus marks. For each deliverable, a tester program (also called a unit test) will be provided to you to test your functions. If the tester works the way it is supposed to do, you can submit that milestone and start the next. The approximate schedule for deliverables is as follows</w:t>
      </w:r>
    </w:p>
    <w:p w14:paraId="24CC1AEF" w14:textId="77777777" w:rsidR="00607584" w:rsidRDefault="00607584" w:rsidP="00607584">
      <w:pPr>
        <w:pStyle w:val="ListParagraph"/>
        <w:numPr>
          <w:ilvl w:val="0"/>
          <w:numId w:val="2"/>
        </w:numPr>
        <w:spacing w:line="240" w:lineRule="auto"/>
      </w:pPr>
      <w:r>
        <w:t xml:space="preserve">Kickoff </w:t>
      </w:r>
      <w:r>
        <w:tab/>
      </w:r>
      <w:r>
        <w:tab/>
      </w:r>
      <w:r>
        <w:tab/>
      </w:r>
      <w:r>
        <w:tab/>
      </w:r>
      <w:r>
        <w:tab/>
        <w:t>week 7</w:t>
      </w:r>
    </w:p>
    <w:p w14:paraId="45320EE0" w14:textId="77777777" w:rsidR="00607584" w:rsidRDefault="00607584" w:rsidP="00607584">
      <w:pPr>
        <w:pStyle w:val="ListParagraph"/>
        <w:numPr>
          <w:ilvl w:val="0"/>
          <w:numId w:val="2"/>
        </w:numPr>
        <w:spacing w:line="240" w:lineRule="auto"/>
      </w:pPr>
      <w:r>
        <w:t xml:space="preserve">The UI Tools    </w:t>
      </w:r>
      <w:r>
        <w:tab/>
      </w:r>
      <w:r>
        <w:tab/>
      </w:r>
      <w:r>
        <w:tab/>
        <w:t xml:space="preserve"> </w:t>
      </w:r>
      <w:r>
        <w:tab/>
        <w:t>Due in 10 days</w:t>
      </w:r>
    </w:p>
    <w:p w14:paraId="2C718F3A" w14:textId="77777777" w:rsidR="00607584" w:rsidRDefault="00607584" w:rsidP="00607584">
      <w:pPr>
        <w:pStyle w:val="ListParagraph"/>
        <w:numPr>
          <w:ilvl w:val="0"/>
          <w:numId w:val="2"/>
        </w:numPr>
        <w:spacing w:line="240" w:lineRule="auto"/>
      </w:pPr>
      <w:r>
        <w:t>The Application User Interface</w:t>
      </w:r>
      <w:r>
        <w:tab/>
        <w:t>Due  5 days after UI</w:t>
      </w:r>
    </w:p>
    <w:p w14:paraId="1B907479" w14:textId="77777777" w:rsidR="00607584" w:rsidRDefault="00607584" w:rsidP="00607584">
      <w:pPr>
        <w:pStyle w:val="ListParagraph"/>
        <w:numPr>
          <w:ilvl w:val="0"/>
          <w:numId w:val="2"/>
        </w:numPr>
        <w:spacing w:line="240" w:lineRule="auto"/>
      </w:pPr>
      <w:r>
        <w:t>The Item IO</w:t>
      </w:r>
      <w:r>
        <w:tab/>
        <w:t xml:space="preserve"> </w:t>
      </w:r>
      <w:r>
        <w:tab/>
      </w:r>
      <w:r>
        <w:tab/>
      </w:r>
      <w:r>
        <w:tab/>
        <w:t>Due 7 days after Application User Interface</w:t>
      </w:r>
    </w:p>
    <w:p w14:paraId="0FD0F59D" w14:textId="77777777" w:rsidR="00607584" w:rsidRDefault="00607584" w:rsidP="00607584">
      <w:pPr>
        <w:pStyle w:val="ListParagraph"/>
        <w:numPr>
          <w:ilvl w:val="0"/>
          <w:numId w:val="2"/>
        </w:numPr>
        <w:spacing w:line="240" w:lineRule="auto"/>
      </w:pPr>
      <w:r>
        <w:t xml:space="preserve">Item Storage and Retrieval in Array   </w:t>
      </w:r>
      <w:r>
        <w:tab/>
        <w:t>Due 10 days after Item IO</w:t>
      </w:r>
    </w:p>
    <w:p w14:paraId="5E6B4F97" w14:textId="77777777" w:rsidR="00607584" w:rsidRDefault="00607584" w:rsidP="00607584">
      <w:pPr>
        <w:pStyle w:val="ListParagraph"/>
        <w:numPr>
          <w:ilvl w:val="0"/>
          <w:numId w:val="2"/>
        </w:numPr>
        <w:spacing w:line="240" w:lineRule="auto"/>
      </w:pPr>
      <w:r>
        <w:t>File IO</w:t>
      </w:r>
      <w:r>
        <w:tab/>
        <w:t>and final assembly</w:t>
      </w:r>
      <w:r>
        <w:tab/>
      </w:r>
      <w:r>
        <w:tab/>
        <w:t>Due 5 days after Item Storage (project completed)</w:t>
      </w:r>
    </w:p>
    <w:p w14:paraId="55D93F9A" w14:textId="77777777" w:rsidR="00607584" w:rsidRDefault="00607584" w:rsidP="00607584">
      <w:pPr>
        <w:pStyle w:val="ListParagraph"/>
        <w:numPr>
          <w:ilvl w:val="0"/>
          <w:numId w:val="2"/>
        </w:numPr>
        <w:spacing w:line="240" w:lineRule="auto"/>
      </w:pPr>
      <w:r>
        <w:t>Item Search by name, delete and sort (optional) 7 days after Project completion</w:t>
      </w:r>
    </w:p>
    <w:p w14:paraId="0A69D86E" w14:textId="77777777" w:rsidR="00607584" w:rsidRDefault="00607584" w:rsidP="00607584"/>
    <w:p w14:paraId="19A0B381" w14:textId="77777777" w:rsidR="00607584" w:rsidRPr="00402850" w:rsidRDefault="00607584" w:rsidP="0060758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4513108A" w14:textId="77777777" w:rsidR="00607584" w:rsidRDefault="00607584" w:rsidP="00607584">
      <w:r>
        <w:t xml:space="preserve">For each milestone, a source file is provided under the name </w:t>
      </w:r>
      <w:proofErr w:type="spellStart"/>
      <w:r>
        <w:t>ipc_msX.c</w:t>
      </w:r>
      <w:proofErr w:type="spellEnd"/>
      <w:r>
        <w:t xml:space="preserve"> that includes the </w:t>
      </w:r>
      <w:proofErr w:type="gramStart"/>
      <w:r>
        <w:t>main(</w:t>
      </w:r>
      <w:proofErr w:type="gramEnd"/>
      <w:r>
        <w:t xml:space="preserve">) tester program. (Replace X with the milestone number from 1 to 6) </w:t>
      </w:r>
    </w:p>
    <w:p w14:paraId="076E4C36" w14:textId="77777777" w:rsidR="00607584" w:rsidRDefault="00607584" w:rsidP="00607584">
      <w:r>
        <w:t>The main program acts like a tester (a unit test). Code your functions in this file and test them one by one using the main function provided. You can comment out the parts of the main program for which functions are not developed yet. You are not allowed to change the code in tester. Make sure you do not make any modifications in the tester.</w:t>
      </w:r>
    </w:p>
    <w:p w14:paraId="2D6E716F" w14:textId="77777777" w:rsidR="00607584" w:rsidRDefault="00607584" w:rsidP="00607584">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Marking: </w:t>
      </w:r>
    </w:p>
    <w:p w14:paraId="0102838C" w14:textId="77777777" w:rsidR="00607584" w:rsidRDefault="00607584" w:rsidP="00607584">
      <w:r>
        <w:t xml:space="preserve">Please follow this link for marking details: </w:t>
      </w:r>
      <w:hyperlink r:id="rId7" w:history="1">
        <w:r w:rsidRPr="001E6A4E">
          <w:rPr>
            <w:rStyle w:val="Hyperlink"/>
          </w:rPr>
          <w:t>https://scs.senecac.on.ca/~ipc144/dynamic/assignments/Marking_Rubric.pdf</w:t>
        </w:r>
      </w:hyperlink>
      <w:r>
        <w:t xml:space="preserve"> </w:t>
      </w:r>
    </w:p>
    <w:p w14:paraId="587D4BA1" w14:textId="77777777" w:rsidR="00607584" w:rsidRPr="00CC669F" w:rsidRDefault="00607584" w:rsidP="0060758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 (Due Sat Oct 29</w:t>
      </w:r>
      <w:r w:rsidRPr="0080331F">
        <w:rPr>
          <w:rFonts w:asciiTheme="minorBidi" w:eastAsia="Times New Roman" w:hAnsiTheme="minorBidi"/>
          <w:b/>
          <w:bCs/>
          <w:caps/>
          <w:color w:val="4599B1"/>
          <w:sz w:val="27"/>
          <w:szCs w:val="27"/>
          <w:vertAlign w:val="superscript"/>
          <w:lang w:val="en-US"/>
        </w:rPr>
        <w:t>th</w:t>
      </w:r>
      <w:r>
        <w:rPr>
          <w:rFonts w:asciiTheme="minorBidi" w:eastAsia="Times New Roman" w:hAnsiTheme="minorBidi"/>
          <w:b/>
          <w:bCs/>
          <w:caps/>
          <w:color w:val="4599B1"/>
          <w:sz w:val="27"/>
          <w:szCs w:val="27"/>
          <w:lang w:val="en-US"/>
        </w:rPr>
        <w:t>)</w:t>
      </w:r>
    </w:p>
    <w:p w14:paraId="59CB3B0D" w14:textId="77777777" w:rsidR="00607584" w:rsidRDefault="00607584" w:rsidP="00607584"/>
    <w:p w14:paraId="64A545AD" w14:textId="77777777" w:rsidR="00607584" w:rsidRDefault="00607584" w:rsidP="00607584">
      <w:r>
        <w:t xml:space="preserve">Download or Clone milestone 1 from </w:t>
      </w:r>
      <w:hyperlink r:id="rId8" w:history="1">
        <w:r w:rsidRPr="00057260">
          <w:rPr>
            <w:rStyle w:val="Hyperlink"/>
          </w:rPr>
          <w:t>https://github.com/Seneca-144100/IPC_</w:t>
        </w:r>
        <w:r w:rsidRPr="00331D52">
          <w:rPr>
            <w:rStyle w:val="Hyperlink"/>
          </w:rPr>
          <w:t>MS1</w:t>
        </w:r>
      </w:hyperlink>
      <w:r>
        <w:t xml:space="preserve"> </w:t>
      </w:r>
    </w:p>
    <w:p w14:paraId="336EE387" w14:textId="77777777" w:rsidR="00607584" w:rsidRDefault="00607584" w:rsidP="00607584">
      <w:r>
        <w:t xml:space="preserve">In </w:t>
      </w:r>
      <w:r w:rsidRPr="00E64179">
        <w:rPr>
          <w:color w:val="7030A0"/>
        </w:rPr>
        <w:t>ipc_ms1.c</w:t>
      </w:r>
      <w:r>
        <w:t xml:space="preserve"> write the following functions</w:t>
      </w:r>
      <w:proofErr w:type="gramStart"/>
      <w:r>
        <w:t>:</w:t>
      </w:r>
      <w:proofErr w:type="gramEnd"/>
      <w:r>
        <w:br/>
      </w:r>
      <w:r w:rsidRPr="00E64179">
        <w:rPr>
          <w:rFonts w:ascii="Consolas" w:hAnsi="Consolas" w:cs="Consolas"/>
          <w:color w:val="0000FF"/>
          <w:szCs w:val="24"/>
        </w:rPr>
        <w:t>void</w:t>
      </w:r>
      <w:r w:rsidRPr="00E64179">
        <w:rPr>
          <w:rFonts w:ascii="Consolas" w:hAnsi="Consolas" w:cs="Consolas"/>
          <w:color w:val="000000"/>
          <w:szCs w:val="24"/>
        </w:rPr>
        <w:t xml:space="preserve"> welcome(</w:t>
      </w:r>
      <w:r w:rsidRPr="00E64179">
        <w:rPr>
          <w:rFonts w:ascii="Consolas" w:hAnsi="Consolas" w:cs="Consolas"/>
          <w:color w:val="0000FF"/>
          <w:szCs w:val="24"/>
        </w:rPr>
        <w:t>void</w:t>
      </w:r>
      <w:r w:rsidRPr="00E64179">
        <w:rPr>
          <w:rFonts w:ascii="Consolas" w:hAnsi="Consolas" w:cs="Consolas"/>
          <w:color w:val="000000"/>
          <w:szCs w:val="24"/>
        </w:rPr>
        <w:t>);</w:t>
      </w:r>
    </w:p>
    <w:p w14:paraId="401B782D" w14:textId="77777777" w:rsidR="00607584" w:rsidRDefault="00607584" w:rsidP="00607584">
      <w:pPr>
        <w:ind w:left="720"/>
      </w:pPr>
      <w:r>
        <w:t>Prints the following line and goes to newline</w:t>
      </w:r>
      <w:r>
        <w:br/>
      </w:r>
      <w:r w:rsidRPr="00E64179">
        <w:rPr>
          <w:rFonts w:ascii="Consolas" w:hAnsi="Consolas"/>
          <w:sz w:val="20"/>
          <w:szCs w:val="20"/>
        </w:rPr>
        <w:t>&gt;</w:t>
      </w:r>
      <w:r w:rsidRPr="00E64179">
        <w:rPr>
          <w:rFonts w:ascii="Consolas" w:hAnsi="Consolas" w:cs="Consolas"/>
          <w:color w:val="008000"/>
          <w:sz w:val="20"/>
          <w:szCs w:val="20"/>
        </w:rPr>
        <w:t>---=== Grocery Inventory System ===---</w:t>
      </w:r>
      <w:r w:rsidRPr="00E64179">
        <w:rPr>
          <w:rFonts w:ascii="Consolas" w:hAnsi="Consolas"/>
          <w:sz w:val="20"/>
          <w:szCs w:val="20"/>
        </w:rPr>
        <w:t>&lt;</w:t>
      </w:r>
      <w:r>
        <w:t xml:space="preserve"> </w:t>
      </w:r>
    </w:p>
    <w:p w14:paraId="78DE30C8" w14:textId="77777777" w:rsidR="00607584" w:rsidRPr="00E64179" w:rsidRDefault="00607584" w:rsidP="00607584">
      <w:pPr>
        <w:rPr>
          <w:sz w:val="32"/>
          <w:szCs w:val="28"/>
        </w:rPr>
      </w:pPr>
      <w:proofErr w:type="gramStart"/>
      <w:r w:rsidRPr="00E64179">
        <w:rPr>
          <w:rFonts w:ascii="Consolas" w:hAnsi="Consolas" w:cs="Consolas"/>
          <w:color w:val="0000FF"/>
          <w:sz w:val="22"/>
        </w:rPr>
        <w:t>void</w:t>
      </w:r>
      <w:proofErr w:type="gramEnd"/>
      <w:r w:rsidRPr="00E64179">
        <w:rPr>
          <w:rFonts w:ascii="Consolas" w:hAnsi="Consolas" w:cs="Consolas"/>
          <w:color w:val="000000"/>
          <w:sz w:val="22"/>
        </w:rPr>
        <w:t xml:space="preserve"> </w:t>
      </w:r>
      <w:proofErr w:type="spellStart"/>
      <w:r w:rsidRPr="00E64179">
        <w:rPr>
          <w:rFonts w:ascii="Consolas" w:hAnsi="Consolas" w:cs="Consolas"/>
          <w:color w:val="000000"/>
          <w:sz w:val="22"/>
        </w:rPr>
        <w:t>prnTitle</w:t>
      </w:r>
      <w:proofErr w:type="spellEnd"/>
      <w:r w:rsidRPr="00E64179">
        <w:rPr>
          <w:rFonts w:ascii="Consolas" w:hAnsi="Consolas" w:cs="Consolas"/>
          <w:color w:val="000000"/>
          <w:sz w:val="22"/>
        </w:rPr>
        <w:t>(</w:t>
      </w:r>
      <w:r w:rsidRPr="00E64179">
        <w:rPr>
          <w:rFonts w:ascii="Consolas" w:hAnsi="Consolas" w:cs="Consolas"/>
          <w:color w:val="0000FF"/>
          <w:sz w:val="22"/>
        </w:rPr>
        <w:t>void</w:t>
      </w:r>
      <w:r w:rsidRPr="00E64179">
        <w:rPr>
          <w:rFonts w:ascii="Consolas" w:hAnsi="Consolas" w:cs="Consolas"/>
          <w:color w:val="000000"/>
          <w:sz w:val="22"/>
        </w:rPr>
        <w:t>);</w:t>
      </w:r>
    </w:p>
    <w:p w14:paraId="7F027212" w14:textId="77777777" w:rsidR="00607584" w:rsidRDefault="00607584" w:rsidP="00607584">
      <w:r>
        <w:lastRenderedPageBreak/>
        <w:tab/>
        <w:t>Prints the following two lines and goes to newline</w:t>
      </w:r>
    </w:p>
    <w:p w14:paraId="1BDF21D7" w14:textId="77777777" w:rsidR="00607584" w:rsidRDefault="00607584" w:rsidP="00607584">
      <w:r>
        <w:tab/>
        <w:t>&gt;</w:t>
      </w:r>
      <w:r>
        <w:rPr>
          <w:rFonts w:ascii="Consolas" w:hAnsi="Consolas" w:cs="Consolas"/>
          <w:color w:val="008000"/>
          <w:sz w:val="19"/>
          <w:szCs w:val="19"/>
        </w:rPr>
        <w:t xml:space="preserve">Row |SKU| Name               | Price  |Taxed|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r>
        <w:t>&lt;</w:t>
      </w:r>
      <w:r>
        <w:br/>
      </w:r>
      <w:r>
        <w:tab/>
        <w:t>&gt;</w:t>
      </w:r>
      <w:r>
        <w:rPr>
          <w:rFonts w:ascii="Consolas" w:hAnsi="Consolas" w:cs="Consolas"/>
          <w:color w:val="008000"/>
          <w:sz w:val="19"/>
          <w:szCs w:val="19"/>
        </w:rPr>
        <w:t>----+---+--------------------+--------+-----+-----+-----+------------|---</w:t>
      </w:r>
      <w:r>
        <w:t>&lt;</w:t>
      </w:r>
    </w:p>
    <w:p w14:paraId="5A21EDFA" w14:textId="77777777" w:rsidR="00607584" w:rsidRPr="00741031" w:rsidRDefault="00607584" w:rsidP="00607584">
      <w:pPr>
        <w:rPr>
          <w:sz w:val="32"/>
          <w:szCs w:val="28"/>
        </w:rPr>
      </w:pPr>
      <w:proofErr w:type="gramStart"/>
      <w:r w:rsidRPr="00741031">
        <w:rPr>
          <w:rFonts w:ascii="Consolas" w:hAnsi="Consolas" w:cs="Consolas"/>
          <w:color w:val="0000FF"/>
          <w:sz w:val="22"/>
        </w:rPr>
        <w:t>void</w:t>
      </w:r>
      <w:proofErr w:type="gramEnd"/>
      <w:r w:rsidRPr="00741031">
        <w:rPr>
          <w:rFonts w:ascii="Consolas" w:hAnsi="Consolas" w:cs="Consolas"/>
          <w:color w:val="000000"/>
          <w:sz w:val="22"/>
        </w:rPr>
        <w:t xml:space="preserve"> </w:t>
      </w:r>
      <w:proofErr w:type="spellStart"/>
      <w:r w:rsidRPr="00741031">
        <w:rPr>
          <w:rFonts w:ascii="Consolas" w:hAnsi="Consolas" w:cs="Consolas"/>
          <w:color w:val="000000"/>
          <w:sz w:val="22"/>
        </w:rPr>
        <w:t>prnFooter</w:t>
      </w:r>
      <w:proofErr w:type="spellEnd"/>
      <w:r w:rsidRPr="00741031">
        <w:rPr>
          <w:rFonts w:ascii="Consolas" w:hAnsi="Consolas" w:cs="Consolas"/>
          <w:color w:val="000000"/>
          <w:sz w:val="22"/>
        </w:rPr>
        <w:t>(</w:t>
      </w:r>
      <w:r w:rsidRPr="00741031">
        <w:rPr>
          <w:rFonts w:ascii="Consolas" w:hAnsi="Consolas" w:cs="Consolas"/>
          <w:color w:val="0000FF"/>
          <w:sz w:val="22"/>
        </w:rPr>
        <w:t>double</w:t>
      </w:r>
      <w:r w:rsidRPr="00741031">
        <w:rPr>
          <w:rFonts w:ascii="Consolas" w:hAnsi="Consolas" w:cs="Consolas"/>
          <w:color w:val="000000"/>
          <w:sz w:val="22"/>
        </w:rPr>
        <w:t xml:space="preserve"> </w:t>
      </w:r>
      <w:proofErr w:type="spellStart"/>
      <w:r w:rsidRPr="00741031">
        <w:rPr>
          <w:rFonts w:ascii="Consolas" w:hAnsi="Consolas" w:cs="Consolas"/>
          <w:color w:val="808080"/>
          <w:sz w:val="22"/>
        </w:rPr>
        <w:t>gTotal</w:t>
      </w:r>
      <w:proofErr w:type="spellEnd"/>
      <w:r w:rsidRPr="00741031">
        <w:rPr>
          <w:rFonts w:ascii="Consolas" w:hAnsi="Consolas" w:cs="Consolas"/>
          <w:color w:val="000000"/>
          <w:sz w:val="22"/>
        </w:rPr>
        <w:t>);</w:t>
      </w:r>
    </w:p>
    <w:p w14:paraId="62B3647D" w14:textId="77777777" w:rsidR="00607584" w:rsidRDefault="00607584" w:rsidP="00607584">
      <w:r>
        <w:tab/>
        <w:t>Prints the following line and goes to newline</w:t>
      </w:r>
      <w:r>
        <w:br/>
      </w:r>
      <w:r>
        <w:tab/>
        <w:t>&gt;</w:t>
      </w:r>
      <w:r>
        <w:rPr>
          <w:rFonts w:ascii="Consolas" w:hAnsi="Consolas" w:cs="Consolas"/>
          <w:color w:val="008000"/>
          <w:sz w:val="19"/>
          <w:szCs w:val="19"/>
        </w:rPr>
        <w:t>--------------------------------------------------------+----------------</w:t>
      </w:r>
      <w:r>
        <w:t>&lt;</w:t>
      </w:r>
    </w:p>
    <w:p w14:paraId="1722F2FE" w14:textId="77777777" w:rsidR="00607584" w:rsidRDefault="00607584" w:rsidP="00607584">
      <w:pPr>
        <w:ind w:left="720"/>
      </w:pPr>
      <w:r>
        <w:t xml:space="preserve">Then if </w:t>
      </w:r>
      <w:proofErr w:type="spellStart"/>
      <w:r>
        <w:t>gTotal</w:t>
      </w:r>
      <w:proofErr w:type="spellEnd"/>
      <w:r>
        <w:t xml:space="preserve"> is greater than zero it will print this line: (assuming </w:t>
      </w:r>
      <w:proofErr w:type="spellStart"/>
      <w:r>
        <w:t>gTotal</w:t>
      </w:r>
      <w:proofErr w:type="spellEnd"/>
      <w:r>
        <w:t xml:space="preserve"> is 1234.57) and go to new line.</w:t>
      </w:r>
      <w:r>
        <w:br/>
        <w:t>&gt;</w:t>
      </w:r>
      <w:r>
        <w:rPr>
          <w:rFonts w:ascii="Consolas" w:hAnsi="Consolas" w:cs="Consolas"/>
          <w:color w:val="008000"/>
          <w:sz w:val="19"/>
          <w:szCs w:val="19"/>
        </w:rPr>
        <w:t xml:space="preserve">                                           Grand Total: |     1234.57</w:t>
      </w:r>
      <w:r>
        <w:t>&lt;</w:t>
      </w:r>
    </w:p>
    <w:p w14:paraId="32D0BD1C" w14:textId="77777777" w:rsidR="00607584" w:rsidRDefault="00607584" w:rsidP="00607584">
      <w:r>
        <w:tab/>
        <w:t xml:space="preserve">Use this format specifier for printing </w:t>
      </w:r>
      <w:proofErr w:type="spellStart"/>
      <w:proofErr w:type="gramStart"/>
      <w:r>
        <w:t>gTotal</w:t>
      </w:r>
      <w:proofErr w:type="spellEnd"/>
      <w:r>
        <w:t xml:space="preserve">  :</w:t>
      </w:r>
      <w:proofErr w:type="gramEnd"/>
      <w:r w:rsidRPr="00741031">
        <w:rPr>
          <w:rFonts w:ascii="Consolas" w:hAnsi="Consolas" w:cs="Consolas"/>
          <w:color w:val="A31515"/>
          <w:sz w:val="19"/>
          <w:szCs w:val="19"/>
        </w:rPr>
        <w:t xml:space="preserve"> </w:t>
      </w:r>
      <w:r w:rsidRPr="00741031">
        <w:rPr>
          <w:rFonts w:ascii="Consolas" w:hAnsi="Consolas" w:cs="Consolas"/>
          <w:b/>
          <w:bCs/>
          <w:color w:val="A31515"/>
          <w:sz w:val="22"/>
        </w:rPr>
        <w:t>%12.2lf</w:t>
      </w:r>
    </w:p>
    <w:p w14:paraId="0CF3B5EA" w14:textId="77777777" w:rsidR="00607584" w:rsidRPr="00741031" w:rsidRDefault="00607584" w:rsidP="00607584">
      <w:pPr>
        <w:rPr>
          <w:sz w:val="32"/>
          <w:szCs w:val="28"/>
        </w:rPr>
      </w:pPr>
      <w:proofErr w:type="gramStart"/>
      <w:r w:rsidRPr="00741031">
        <w:rPr>
          <w:rFonts w:ascii="Consolas" w:hAnsi="Consolas" w:cs="Consolas"/>
          <w:color w:val="0000FF"/>
          <w:sz w:val="22"/>
        </w:rPr>
        <w:t>void</w:t>
      </w:r>
      <w:proofErr w:type="gramEnd"/>
      <w:r w:rsidRPr="00741031">
        <w:rPr>
          <w:rFonts w:ascii="Consolas" w:hAnsi="Consolas" w:cs="Consolas"/>
          <w:color w:val="000000"/>
          <w:sz w:val="22"/>
        </w:rPr>
        <w:t xml:space="preserve"> </w:t>
      </w:r>
      <w:proofErr w:type="spellStart"/>
      <w:r w:rsidRPr="00741031">
        <w:rPr>
          <w:rFonts w:ascii="Consolas" w:hAnsi="Consolas" w:cs="Consolas"/>
          <w:color w:val="000000"/>
          <w:sz w:val="22"/>
        </w:rPr>
        <w:t>clrKyb</w:t>
      </w:r>
      <w:proofErr w:type="spellEnd"/>
      <w:r w:rsidRPr="00741031">
        <w:rPr>
          <w:rFonts w:ascii="Consolas" w:hAnsi="Consolas" w:cs="Consolas"/>
          <w:color w:val="000000"/>
          <w:sz w:val="22"/>
        </w:rPr>
        <w:t>(</w:t>
      </w:r>
      <w:r w:rsidRPr="00741031">
        <w:rPr>
          <w:rFonts w:ascii="Consolas" w:hAnsi="Consolas" w:cs="Consolas"/>
          <w:color w:val="0000FF"/>
          <w:sz w:val="22"/>
        </w:rPr>
        <w:t>void</w:t>
      </w:r>
      <w:r w:rsidRPr="00741031">
        <w:rPr>
          <w:rFonts w:ascii="Consolas" w:hAnsi="Consolas" w:cs="Consolas"/>
          <w:color w:val="000000"/>
          <w:sz w:val="22"/>
        </w:rPr>
        <w:t>);</w:t>
      </w:r>
    </w:p>
    <w:p w14:paraId="7C968435" w14:textId="77777777" w:rsidR="00607584" w:rsidRDefault="00607584" w:rsidP="00607584">
      <w:pPr>
        <w:ind w:left="720"/>
      </w:pPr>
      <w:r>
        <w:t>“</w:t>
      </w:r>
      <w:proofErr w:type="gramStart"/>
      <w:r>
        <w:t>clear</w:t>
      </w:r>
      <w:proofErr w:type="gramEnd"/>
      <w:r>
        <w:t xml:space="preserve"> Keyboard” Makes sure the keyboard is clear by reading from keyboard character by character until it reads a new line character.</w:t>
      </w:r>
    </w:p>
    <w:p w14:paraId="355AD9EB" w14:textId="77777777" w:rsidR="00607584" w:rsidRDefault="00607584" w:rsidP="00607584">
      <w:pPr>
        <w:ind w:left="1440"/>
      </w:pPr>
      <w:r w:rsidRPr="00022A2E">
        <w:rPr>
          <w:i/>
          <w:iCs/>
          <w:sz w:val="22"/>
          <w:szCs w:val="20"/>
        </w:rPr>
        <w:t>Hint: In a loop, keep reading single characters from keyboard until newline character is read (</w:t>
      </w:r>
      <w:r w:rsidRPr="00022A2E">
        <w:rPr>
          <w:rFonts w:ascii="Consolas" w:hAnsi="Consolas" w:cs="Consolas"/>
          <w:b/>
          <w:bCs/>
          <w:i/>
          <w:iCs/>
          <w:color w:val="A31515"/>
          <w:sz w:val="20"/>
          <w:szCs w:val="20"/>
        </w:rPr>
        <w:t>'\n'</w:t>
      </w:r>
      <w:r w:rsidRPr="00022A2E">
        <w:rPr>
          <w:i/>
          <w:iCs/>
          <w:sz w:val="22"/>
          <w:szCs w:val="20"/>
        </w:rPr>
        <w:t>). Then, exit the loop</w:t>
      </w:r>
      <w:r>
        <w:t>.</w:t>
      </w:r>
    </w:p>
    <w:p w14:paraId="7966DF2A" w14:textId="77777777" w:rsidR="00607584" w:rsidRDefault="00607584" w:rsidP="00607584"/>
    <w:p w14:paraId="7A8C4371" w14:textId="77777777" w:rsidR="00607584" w:rsidRPr="00741031" w:rsidRDefault="00607584" w:rsidP="00607584">
      <w:pPr>
        <w:rPr>
          <w:sz w:val="32"/>
          <w:szCs w:val="28"/>
        </w:rPr>
      </w:pPr>
      <w:proofErr w:type="gramStart"/>
      <w:r w:rsidRPr="00741031">
        <w:rPr>
          <w:rFonts w:ascii="Consolas" w:hAnsi="Consolas" w:cs="Consolas"/>
          <w:color w:val="0000FF"/>
          <w:sz w:val="22"/>
        </w:rPr>
        <w:t>void</w:t>
      </w:r>
      <w:proofErr w:type="gramEnd"/>
      <w:r w:rsidRPr="00741031">
        <w:rPr>
          <w:rFonts w:ascii="Consolas" w:hAnsi="Consolas" w:cs="Consolas"/>
          <w:color w:val="000000"/>
          <w:sz w:val="22"/>
        </w:rPr>
        <w:t xml:space="preserve"> pause(</w:t>
      </w:r>
      <w:r w:rsidRPr="00741031">
        <w:rPr>
          <w:rFonts w:ascii="Consolas" w:hAnsi="Consolas" w:cs="Consolas"/>
          <w:color w:val="0000FF"/>
          <w:sz w:val="22"/>
        </w:rPr>
        <w:t>void</w:t>
      </w:r>
      <w:r w:rsidRPr="00741031">
        <w:rPr>
          <w:rFonts w:ascii="Consolas" w:hAnsi="Consolas" w:cs="Consolas"/>
          <w:color w:val="000000"/>
          <w:sz w:val="22"/>
        </w:rPr>
        <w:t>);</w:t>
      </w:r>
    </w:p>
    <w:p w14:paraId="7204498C" w14:textId="77777777" w:rsidR="00607584" w:rsidRDefault="00607584" w:rsidP="00607584">
      <w:pPr>
        <w:ind w:left="720"/>
      </w:pPr>
      <w:r>
        <w:t>Pauses the execution of the application by printing a message and waiting for user to hit &lt;ENTER&gt;.</w:t>
      </w:r>
    </w:p>
    <w:p w14:paraId="298677AC" w14:textId="77777777" w:rsidR="00607584" w:rsidRDefault="00607584" w:rsidP="00607584">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proofErr w:type="spellStart"/>
      <w:r w:rsidRPr="00741031">
        <w:rPr>
          <w:color w:val="7030A0"/>
        </w:rPr>
        <w:t>clrKyb</w:t>
      </w:r>
      <w:proofErr w:type="spellEnd"/>
      <w:r>
        <w:t xml:space="preserve"> function.</w:t>
      </w:r>
      <w:r>
        <w:br/>
      </w:r>
      <w:r>
        <w:tab/>
        <w:t xml:space="preserve">Here the </w:t>
      </w:r>
      <w:proofErr w:type="spellStart"/>
      <w:r>
        <w:t>clrKyb</w:t>
      </w:r>
      <w:proofErr w:type="spellEnd"/>
      <w:r>
        <w:t xml:space="preserve"> function is used for a fool-proof &lt;ENTER&gt; key entry.</w:t>
      </w:r>
    </w:p>
    <w:p w14:paraId="26A9C60C" w14:textId="77777777" w:rsidR="00607584" w:rsidRDefault="00607584" w:rsidP="00607584">
      <w:pPr>
        <w:pStyle w:val="NormalWeb"/>
        <w:spacing w:before="0" w:beforeAutospacing="0" w:line="256" w:lineRule="atLeast"/>
        <w:rPr>
          <w:rFonts w:asciiTheme="minorHAnsi" w:eastAsiaTheme="minorHAnsi" w:hAnsiTheme="minorHAnsi" w:cstheme="minorBidi"/>
          <w:bCs/>
          <w:szCs w:val="22"/>
          <w:highlight w:val="white"/>
          <w:lang w:eastAsia="en-US"/>
        </w:rPr>
      </w:pPr>
    </w:p>
    <w:p w14:paraId="5A1F758D" w14:textId="77777777" w:rsidR="00607584" w:rsidRDefault="00607584" w:rsidP="00607584">
      <w:pPr>
        <w:autoSpaceDE w:val="0"/>
        <w:autoSpaceDN w:val="0"/>
        <w:adjustRightInd w:val="0"/>
        <w:spacing w:after="0" w:line="240" w:lineRule="auto"/>
        <w:rPr>
          <w:rFonts w:ascii="Consolas" w:hAnsi="Consolas" w:cs="Consolas"/>
          <w:color w:val="000000"/>
          <w:sz w:val="22"/>
        </w:rPr>
      </w:pPr>
      <w:proofErr w:type="spellStart"/>
      <w:proofErr w:type="gramStart"/>
      <w:r w:rsidRPr="009820CD">
        <w:rPr>
          <w:rFonts w:ascii="Consolas" w:hAnsi="Consolas" w:cs="Consolas"/>
          <w:color w:val="0000FF"/>
          <w:sz w:val="22"/>
        </w:rPr>
        <w:t>int</w:t>
      </w:r>
      <w:proofErr w:type="spellEnd"/>
      <w:proofErr w:type="gramEnd"/>
      <w:r w:rsidRPr="009820CD">
        <w:rPr>
          <w:rFonts w:ascii="Consolas" w:hAnsi="Consolas" w:cs="Consolas"/>
          <w:color w:val="000000"/>
          <w:sz w:val="22"/>
        </w:rPr>
        <w:t xml:space="preserve"> </w:t>
      </w:r>
      <w:proofErr w:type="spellStart"/>
      <w:r w:rsidRPr="009820CD">
        <w:rPr>
          <w:rFonts w:ascii="Consolas" w:hAnsi="Consolas" w:cs="Consolas"/>
          <w:color w:val="000000"/>
          <w:sz w:val="22"/>
        </w:rPr>
        <w:t>getInt</w:t>
      </w:r>
      <w:proofErr w:type="spellEnd"/>
      <w:r w:rsidRPr="009820CD">
        <w:rPr>
          <w:rFonts w:ascii="Consolas" w:hAnsi="Consolas" w:cs="Consolas"/>
          <w:color w:val="000000"/>
          <w:sz w:val="22"/>
        </w:rPr>
        <w:t>(</w:t>
      </w:r>
      <w:r w:rsidRPr="009820CD">
        <w:rPr>
          <w:rFonts w:ascii="Consolas" w:hAnsi="Consolas" w:cs="Consolas"/>
          <w:color w:val="0000FF"/>
          <w:sz w:val="22"/>
        </w:rPr>
        <w:t>void</w:t>
      </w:r>
      <w:r>
        <w:rPr>
          <w:rFonts w:ascii="Consolas" w:hAnsi="Consolas" w:cs="Consolas"/>
          <w:color w:val="000000"/>
          <w:sz w:val="22"/>
        </w:rPr>
        <w:t>);</w:t>
      </w:r>
    </w:p>
    <w:p w14:paraId="03ED8F19" w14:textId="77777777" w:rsidR="00607584" w:rsidRDefault="00607584" w:rsidP="00607584">
      <w:pPr>
        <w:autoSpaceDE w:val="0"/>
        <w:autoSpaceDN w:val="0"/>
        <w:adjustRightInd w:val="0"/>
        <w:spacing w:after="0" w:line="240" w:lineRule="auto"/>
        <w:rPr>
          <w:rFonts w:ascii="Consolas" w:hAnsi="Consolas" w:cs="Consolas"/>
          <w:color w:val="000000"/>
          <w:sz w:val="22"/>
        </w:rPr>
      </w:pPr>
    </w:p>
    <w:p w14:paraId="4B9762A3" w14:textId="77777777" w:rsidR="00607584" w:rsidRDefault="00607584" w:rsidP="00607584">
      <w:pPr>
        <w:autoSpaceDE w:val="0"/>
        <w:autoSpaceDN w:val="0"/>
        <w:adjustRightInd w:val="0"/>
        <w:spacing w:after="0" w:line="240" w:lineRule="auto"/>
        <w:ind w:left="720"/>
        <w:rPr>
          <w:bCs/>
          <w:highlight w:val="white"/>
        </w:rPr>
      </w:pPr>
      <w:r>
        <w:rPr>
          <w:bCs/>
          <w:highlight w:val="white"/>
        </w:rPr>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w:t>
      </w:r>
      <w:proofErr w:type="gramStart"/>
      <w:r>
        <w:rPr>
          <w:rFonts w:ascii="Consolas" w:hAnsi="Consolas" w:cs="Consolas"/>
          <w:color w:val="A31515"/>
          <w:sz w:val="19"/>
          <w:szCs w:val="19"/>
        </w:rPr>
        <w:t>: "</w:t>
      </w:r>
      <w:proofErr w:type="gramEnd"/>
    </w:p>
    <w:p w14:paraId="09AFD5AB" w14:textId="77777777" w:rsidR="00607584" w:rsidRDefault="00607584" w:rsidP="00607584">
      <w:pPr>
        <w:autoSpaceDE w:val="0"/>
        <w:autoSpaceDN w:val="0"/>
        <w:adjustRightInd w:val="0"/>
        <w:spacing w:after="0" w:line="240" w:lineRule="auto"/>
        <w:ind w:left="720"/>
        <w:rPr>
          <w:bCs/>
          <w:highlight w:val="white"/>
        </w:rPr>
      </w:pPr>
      <w:proofErr w:type="gramStart"/>
      <w:r>
        <w:rPr>
          <w:bCs/>
          <w:highlight w:val="white"/>
        </w:rPr>
        <w:t>and</w:t>
      </w:r>
      <w:proofErr w:type="gramEnd"/>
      <w:r>
        <w:rPr>
          <w:bCs/>
          <w:highlight w:val="white"/>
        </w:rPr>
        <w:t xml:space="preserve"> try again.</w:t>
      </w:r>
    </w:p>
    <w:p w14:paraId="39A4BB6B" w14:textId="77777777" w:rsidR="00607584" w:rsidRDefault="00607584" w:rsidP="00607584">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7FB6B77B" w14:textId="77777777" w:rsidR="00607584" w:rsidRPr="00E06749" w:rsidRDefault="00607584" w:rsidP="00607584">
      <w:pPr>
        <w:autoSpaceDE w:val="0"/>
        <w:autoSpaceDN w:val="0"/>
        <w:adjustRightInd w:val="0"/>
        <w:spacing w:after="0" w:line="240" w:lineRule="auto"/>
        <w:ind w:left="1440"/>
        <w:rPr>
          <w:bCs/>
          <w:sz w:val="18"/>
          <w:szCs w:val="16"/>
        </w:rPr>
      </w:pPr>
      <w:r w:rsidRPr="00E06749">
        <w:rPr>
          <w:bCs/>
          <w:sz w:val="18"/>
          <w:szCs w:val="16"/>
        </w:rPr>
        <w:t xml:space="preserve">Hint: to do this, you can </w:t>
      </w:r>
      <w:r>
        <w:rPr>
          <w:bCs/>
          <w:sz w:val="18"/>
          <w:szCs w:val="16"/>
        </w:rPr>
        <w:t>have two variables read</w:t>
      </w:r>
      <w:r w:rsidRPr="00E06749">
        <w:rPr>
          <w:bCs/>
          <w:sz w:val="18"/>
          <w:szCs w:val="16"/>
        </w:rPr>
        <w:t xml:space="preserve"> back to back</w:t>
      </w:r>
      <w:r>
        <w:rPr>
          <w:bCs/>
          <w:sz w:val="18"/>
          <w:szCs w:val="16"/>
        </w:rPr>
        <w:t xml:space="preserve"> by </w:t>
      </w:r>
      <w:proofErr w:type="spellStart"/>
      <w:r>
        <w:rPr>
          <w:bCs/>
          <w:sz w:val="18"/>
          <w:szCs w:val="16"/>
        </w:rPr>
        <w:t>scanf</w:t>
      </w:r>
      <w:proofErr w:type="spellEnd"/>
      <w:r w:rsidRPr="00E06749">
        <w:rPr>
          <w:bCs/>
          <w:sz w:val="18"/>
          <w:szCs w:val="16"/>
        </w:rPr>
        <w:t>; an integer and then a character (</w:t>
      </w:r>
      <w:r w:rsidRPr="00E06749">
        <w:rPr>
          <w:rFonts w:ascii="Consolas" w:hAnsi="Consolas" w:cs="Consolas"/>
          <w:color w:val="A31515"/>
          <w:sz w:val="14"/>
          <w:szCs w:val="14"/>
        </w:rPr>
        <w:t>"%</w:t>
      </w:r>
      <w:proofErr w:type="spellStart"/>
      <w:r w:rsidRPr="00E06749">
        <w:rPr>
          <w:rFonts w:ascii="Consolas" w:hAnsi="Consolas" w:cs="Consolas"/>
          <w:color w:val="A31515"/>
          <w:sz w:val="14"/>
          <w:szCs w:val="14"/>
        </w:rPr>
        <w:t>d%c</w:t>
      </w:r>
      <w:proofErr w:type="spellEnd"/>
      <w:r w:rsidRPr="00E06749">
        <w:rPr>
          <w:rFonts w:ascii="Consolas" w:hAnsi="Consolas" w:cs="Consolas"/>
          <w:color w:val="A31515"/>
          <w:sz w:val="14"/>
          <w:szCs w:val="14"/>
        </w:rPr>
        <w:t>"</w:t>
      </w:r>
      <w:r w:rsidRPr="00E06749">
        <w:rPr>
          <w:bCs/>
          <w:sz w:val="18"/>
          <w:szCs w:val="16"/>
        </w:rPr>
        <w:t xml:space="preserve">) and make sure the second (the character) is new line. If the second character is new line, then this guaranties </w:t>
      </w:r>
      <w:r>
        <w:rPr>
          <w:bCs/>
          <w:sz w:val="18"/>
          <w:szCs w:val="16"/>
        </w:rPr>
        <w:t>that first integer</w:t>
      </w:r>
      <w:r w:rsidRPr="00E06749">
        <w:rPr>
          <w:bCs/>
          <w:sz w:val="18"/>
          <w:szCs w:val="16"/>
        </w:rPr>
        <w:t xml:space="preserve"> </w:t>
      </w:r>
      <w:r>
        <w:rPr>
          <w:bCs/>
          <w:sz w:val="18"/>
          <w:szCs w:val="16"/>
        </w:rPr>
        <w:t xml:space="preserve">is </w:t>
      </w:r>
      <w:r w:rsidRPr="00E06749">
        <w:rPr>
          <w:bCs/>
          <w:sz w:val="18"/>
          <w:szCs w:val="16"/>
        </w:rPr>
        <w:t>successfully read and also after the integer &lt;ENTER&gt; is hit. If the character is anything but new line, then either the user did not ente</w:t>
      </w:r>
      <w:r>
        <w:rPr>
          <w:bCs/>
          <w:sz w:val="18"/>
          <w:szCs w:val="16"/>
        </w:rPr>
        <w:t>r an</w:t>
      </w:r>
      <w:r w:rsidRPr="00E06749">
        <w:rPr>
          <w:bCs/>
          <w:sz w:val="18"/>
          <w:szCs w:val="16"/>
        </w:rPr>
        <w:t xml:space="preserve"> integer properly, or has some additional characters after the integer, which is not good. </w:t>
      </w:r>
      <w:r>
        <w:rPr>
          <w:bCs/>
          <w:sz w:val="18"/>
          <w:szCs w:val="16"/>
        </w:rPr>
        <w:t>In this case</w:t>
      </w:r>
      <w:r w:rsidRPr="00E06749">
        <w:rPr>
          <w:bCs/>
          <w:sz w:val="18"/>
          <w:szCs w:val="16"/>
        </w:rPr>
        <w:t xml:space="preserve"> clear the keyboard, print a</w:t>
      </w:r>
      <w:r>
        <w:rPr>
          <w:bCs/>
          <w:sz w:val="18"/>
          <w:szCs w:val="16"/>
        </w:rPr>
        <w:t>n</w:t>
      </w:r>
      <w:r w:rsidRPr="00E06749">
        <w:rPr>
          <w:bCs/>
          <w:sz w:val="18"/>
          <w:szCs w:val="16"/>
        </w:rPr>
        <w:t xml:space="preserve"> </w:t>
      </w:r>
      <w:r>
        <w:rPr>
          <w:bCs/>
          <w:sz w:val="18"/>
          <w:szCs w:val="16"/>
        </w:rPr>
        <w:t xml:space="preserve">error </w:t>
      </w:r>
      <w:r w:rsidRPr="00E06749">
        <w:rPr>
          <w:bCs/>
          <w:sz w:val="18"/>
          <w:szCs w:val="16"/>
        </w:rPr>
        <w:t>message and scan the integer again.</w:t>
      </w:r>
      <w:r>
        <w:rPr>
          <w:bCs/>
          <w:sz w:val="18"/>
          <w:szCs w:val="16"/>
        </w:rPr>
        <w:t xml:space="preserve"> See the flowchart below.</w:t>
      </w:r>
    </w:p>
    <w:p w14:paraId="1FA9F20E" w14:textId="77777777" w:rsidR="00607584" w:rsidRDefault="00607584" w:rsidP="00607584">
      <w:pPr>
        <w:autoSpaceDE w:val="0"/>
        <w:autoSpaceDN w:val="0"/>
        <w:adjustRightInd w:val="0"/>
        <w:spacing w:after="0" w:line="240" w:lineRule="auto"/>
        <w:ind w:left="720"/>
        <w:rPr>
          <w:bCs/>
        </w:rPr>
      </w:pPr>
    </w:p>
    <w:p w14:paraId="55B7CD0A" w14:textId="77777777" w:rsidR="00607584" w:rsidRDefault="00607584" w:rsidP="00607584">
      <w:pPr>
        <w:autoSpaceDE w:val="0"/>
        <w:autoSpaceDN w:val="0"/>
        <w:adjustRightInd w:val="0"/>
        <w:spacing w:after="0" w:line="240" w:lineRule="auto"/>
        <w:ind w:left="720"/>
        <w:rPr>
          <w:bCs/>
        </w:rPr>
      </w:pPr>
    </w:p>
    <w:p w14:paraId="0741DD31" w14:textId="77777777" w:rsidR="00607584" w:rsidRDefault="00607584" w:rsidP="00607584">
      <w:pPr>
        <w:autoSpaceDE w:val="0"/>
        <w:autoSpaceDN w:val="0"/>
        <w:adjustRightInd w:val="0"/>
        <w:spacing w:after="0" w:line="240" w:lineRule="auto"/>
        <w:ind w:left="720"/>
        <w:rPr>
          <w:bCs/>
        </w:rPr>
      </w:pPr>
      <w:r>
        <w:object w:dxaOrig="5439" w:dyaOrig="7328" w14:anchorId="328F8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25pt;height:366pt" o:ole="">
            <v:imagedata r:id="rId9" o:title=""/>
          </v:shape>
          <o:OLEObject Type="Embed" ProgID="Visio.Drawing.15" ShapeID="_x0000_i1025" DrawAspect="Content" ObjectID="_1539370677" r:id="rId10"/>
        </w:object>
      </w:r>
    </w:p>
    <w:p w14:paraId="04CF4B24" w14:textId="77777777" w:rsidR="00607584" w:rsidRDefault="00607584" w:rsidP="00607584">
      <w:pPr>
        <w:autoSpaceDE w:val="0"/>
        <w:autoSpaceDN w:val="0"/>
        <w:adjustRightInd w:val="0"/>
        <w:spacing w:after="0" w:line="240" w:lineRule="auto"/>
        <w:ind w:left="720"/>
      </w:pPr>
    </w:p>
    <w:p w14:paraId="1F82493F" w14:textId="77777777" w:rsidR="00607584" w:rsidRDefault="00607584" w:rsidP="00607584">
      <w:pPr>
        <w:autoSpaceDE w:val="0"/>
        <w:autoSpaceDN w:val="0"/>
        <w:adjustRightInd w:val="0"/>
        <w:spacing w:after="0" w:line="240" w:lineRule="auto"/>
        <w:ind w:left="720"/>
      </w:pPr>
    </w:p>
    <w:p w14:paraId="6440ACF5" w14:textId="77777777" w:rsidR="00607584" w:rsidRPr="00B61DD6" w:rsidRDefault="00607584" w:rsidP="00607584">
      <w:pPr>
        <w:autoSpaceDE w:val="0"/>
        <w:autoSpaceDN w:val="0"/>
        <w:adjustRightInd w:val="0"/>
        <w:spacing w:after="0" w:line="240" w:lineRule="auto"/>
        <w:rPr>
          <w:rFonts w:ascii="Consolas" w:hAnsi="Consolas" w:cs="Consolas"/>
          <w:color w:val="000000"/>
          <w:sz w:val="22"/>
        </w:rPr>
      </w:pPr>
      <w:proofErr w:type="spellStart"/>
      <w:proofErr w:type="gramStart"/>
      <w:r w:rsidRPr="00B61DD6">
        <w:rPr>
          <w:rFonts w:ascii="Consolas" w:hAnsi="Consolas" w:cs="Consolas"/>
          <w:color w:val="0000FF"/>
          <w:sz w:val="22"/>
        </w:rPr>
        <w:t>int</w:t>
      </w:r>
      <w:proofErr w:type="spellEnd"/>
      <w:proofErr w:type="gramEnd"/>
      <w:r w:rsidRPr="00B61DD6">
        <w:rPr>
          <w:rFonts w:ascii="Consolas" w:hAnsi="Consolas" w:cs="Consolas"/>
          <w:color w:val="000000"/>
          <w:sz w:val="22"/>
        </w:rPr>
        <w:t xml:space="preserve"> </w:t>
      </w:r>
      <w:proofErr w:type="spellStart"/>
      <w:r w:rsidRPr="00B61DD6">
        <w:rPr>
          <w:rFonts w:ascii="Consolas" w:hAnsi="Consolas" w:cs="Consolas"/>
          <w:color w:val="000000"/>
          <w:sz w:val="22"/>
        </w:rPr>
        <w:t>getIntLimited</w:t>
      </w:r>
      <w:proofErr w:type="spellEnd"/>
      <w:r w:rsidRPr="00B61DD6">
        <w:rPr>
          <w:rFonts w:ascii="Consolas" w:hAnsi="Consolas" w:cs="Consolas"/>
          <w:color w:val="000000"/>
          <w:sz w:val="22"/>
        </w:rPr>
        <w:t>(</w:t>
      </w:r>
      <w:proofErr w:type="spellStart"/>
      <w:r w:rsidRPr="00B61DD6">
        <w:rPr>
          <w:rFonts w:ascii="Consolas" w:hAnsi="Consolas" w:cs="Consolas"/>
          <w:color w:val="0000FF"/>
          <w:sz w:val="22"/>
        </w:rPr>
        <w:t>int</w:t>
      </w:r>
      <w:proofErr w:type="spellEnd"/>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proofErr w:type="spellStart"/>
      <w:r w:rsidRPr="00B61DD6">
        <w:rPr>
          <w:rFonts w:ascii="Consolas" w:hAnsi="Consolas" w:cs="Consolas"/>
          <w:color w:val="0000FF"/>
          <w:sz w:val="22"/>
        </w:rPr>
        <w:t>int</w:t>
      </w:r>
      <w:proofErr w:type="spellEnd"/>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20382040" w14:textId="77777777" w:rsidR="00607584" w:rsidRDefault="00607584" w:rsidP="00607584">
      <w:pPr>
        <w:autoSpaceDE w:val="0"/>
        <w:autoSpaceDN w:val="0"/>
        <w:adjustRightInd w:val="0"/>
        <w:spacing w:after="0" w:line="240" w:lineRule="auto"/>
        <w:ind w:left="720"/>
      </w:pPr>
    </w:p>
    <w:p w14:paraId="243A0AA6" w14:textId="77777777" w:rsidR="00607584" w:rsidRDefault="00607584" w:rsidP="00607584">
      <w:pPr>
        <w:autoSpaceDE w:val="0"/>
        <w:autoSpaceDN w:val="0"/>
        <w:adjustRightInd w:val="0"/>
        <w:spacing w:after="0" w:line="240" w:lineRule="auto"/>
        <w:ind w:left="720"/>
      </w:pPr>
      <w:r>
        <w:t xml:space="preserve">This function uses </w:t>
      </w:r>
      <w:proofErr w:type="spellStart"/>
      <w:proofErr w:type="gramStart"/>
      <w:r>
        <w:t>getInt</w:t>
      </w:r>
      <w:proofErr w:type="spellEnd"/>
      <w:r>
        <w:t>(</w:t>
      </w:r>
      <w:proofErr w:type="gramEnd"/>
      <w:r>
        <w:t xml:space="preserve">) to receive a valid integer and returns it. This function makes sure the integer entered is within the limits required (between </w:t>
      </w:r>
      <w:proofErr w:type="spellStart"/>
      <w:r w:rsidRPr="00B61DD6">
        <w:rPr>
          <w:b/>
          <w:bCs/>
          <w:i/>
          <w:iCs/>
          <w:color w:val="7030A0"/>
        </w:rPr>
        <w:t>lowerLimit</w:t>
      </w:r>
      <w:proofErr w:type="spellEnd"/>
      <w:r w:rsidRPr="00B61DD6">
        <w:rPr>
          <w:color w:val="7030A0"/>
        </w:rPr>
        <w:t xml:space="preserve"> </w:t>
      </w:r>
      <w:r>
        <w:t xml:space="preserve">and </w:t>
      </w:r>
      <w:proofErr w:type="spellStart"/>
      <w:r w:rsidRPr="00B61DD6">
        <w:rPr>
          <w:b/>
          <w:bCs/>
          <w:i/>
          <w:iCs/>
          <w:color w:val="7030A0"/>
        </w:rPr>
        <w:t>upperLimit</w:t>
      </w:r>
      <w:proofErr w:type="spellEnd"/>
      <w:r w:rsidRPr="00B61DD6">
        <w:rPr>
          <w:color w:val="7030A0"/>
        </w:rPr>
        <w:t xml:space="preserve"> </w:t>
      </w:r>
      <w:r>
        <w:t>inclusive). If the integer is not within the limits, it will print:</w:t>
      </w:r>
    </w:p>
    <w:p w14:paraId="61B73C26" w14:textId="77777777" w:rsidR="00607584" w:rsidRDefault="00607584" w:rsidP="00607584">
      <w:pPr>
        <w:autoSpaceDE w:val="0"/>
        <w:autoSpaceDN w:val="0"/>
        <w:adjustRightInd w:val="0"/>
        <w:spacing w:after="0" w:line="240" w:lineRule="auto"/>
        <w:ind w:left="720"/>
      </w:pPr>
      <w:r>
        <w:t>&gt;</w:t>
      </w:r>
      <w:r w:rsidRPr="001B3F64">
        <w:rPr>
          <w:rFonts w:ascii="Consolas" w:hAnsi="Consolas" w:cs="Consolas"/>
          <w:color w:val="A31515"/>
          <w:sz w:val="19"/>
          <w:szCs w:val="19"/>
        </w:rPr>
        <w:t xml:space="preserve"> </w:t>
      </w:r>
      <w:r>
        <w:rPr>
          <w:rFonts w:ascii="Consolas" w:hAnsi="Consolas" w:cs="Consolas"/>
          <w:color w:val="A31515"/>
          <w:sz w:val="19"/>
          <w:szCs w:val="19"/>
        </w:rPr>
        <w:t xml:space="preserve">"Invalid value, </w:t>
      </w:r>
      <w:proofErr w:type="spellStart"/>
      <w:r w:rsidRPr="001B3F64">
        <w:rPr>
          <w:rFonts w:ascii="Consolas" w:hAnsi="Consolas" w:cs="Consolas"/>
          <w:i/>
          <w:iCs/>
          <w:color w:val="A31515"/>
          <w:sz w:val="19"/>
          <w:szCs w:val="19"/>
        </w:rPr>
        <w:t>TheLowerLimmit</w:t>
      </w:r>
      <w:proofErr w:type="spellEnd"/>
      <w:r>
        <w:rPr>
          <w:rFonts w:ascii="Consolas" w:hAnsi="Consolas" w:cs="Consolas"/>
          <w:color w:val="A31515"/>
          <w:sz w:val="19"/>
          <w:szCs w:val="19"/>
        </w:rPr>
        <w:t xml:space="preserve"> &lt; value &lt; </w:t>
      </w:r>
      <w:proofErr w:type="spellStart"/>
      <w:r w:rsidRPr="001B3F64">
        <w:rPr>
          <w:rFonts w:ascii="Consolas" w:hAnsi="Consolas" w:cs="Consolas"/>
          <w:i/>
          <w:iCs/>
          <w:color w:val="A31515"/>
          <w:sz w:val="19"/>
          <w:szCs w:val="19"/>
        </w:rPr>
        <w:t>TheUpperLimit</w:t>
      </w:r>
      <w:proofErr w:type="spellEnd"/>
      <w:r>
        <w:rPr>
          <w:rFonts w:ascii="Consolas" w:hAnsi="Consolas" w:cs="Consolas"/>
          <w:color w:val="A31515"/>
          <w:sz w:val="19"/>
          <w:szCs w:val="19"/>
        </w:rPr>
        <w:t>: "</w:t>
      </w:r>
      <w:r>
        <w:t xml:space="preserve"> &lt; </w:t>
      </w:r>
      <w:r>
        <w:br/>
        <w:t xml:space="preserve">and try again. </w:t>
      </w:r>
      <w:r w:rsidRPr="003015D6">
        <w:rPr>
          <w:i/>
          <w:iCs/>
          <w:sz w:val="20"/>
          <w:szCs w:val="18"/>
        </w:rPr>
        <w:t>(Change the lower and upper limit with their values.)</w:t>
      </w:r>
      <w:r>
        <w:br/>
        <w:t>This function is fool-proof too; the function will not let the user pass until a valid integer is received within the lower and upper limit values. See below:</w:t>
      </w:r>
    </w:p>
    <w:p w14:paraId="4D8B6056" w14:textId="77777777" w:rsidR="00607584" w:rsidRDefault="00607584" w:rsidP="00607584">
      <w:pPr>
        <w:autoSpaceDE w:val="0"/>
        <w:autoSpaceDN w:val="0"/>
        <w:adjustRightInd w:val="0"/>
        <w:spacing w:after="0" w:line="240" w:lineRule="auto"/>
        <w:ind w:left="720"/>
      </w:pPr>
      <w:r>
        <w:lastRenderedPageBreak/>
        <w:br/>
      </w:r>
      <w:r>
        <w:object w:dxaOrig="5123" w:dyaOrig="8074" w14:anchorId="483D9707">
          <v:shape id="_x0000_i1026" type="#_x0000_t75" style="width:255.75pt;height:403.5pt" o:ole="">
            <v:imagedata r:id="rId11" o:title=""/>
          </v:shape>
          <o:OLEObject Type="Embed" ProgID="Visio.Drawing.15" ShapeID="_x0000_i1026" DrawAspect="Content" ObjectID="_1539370678" r:id="rId12"/>
        </w:object>
      </w:r>
    </w:p>
    <w:p w14:paraId="76FB979C" w14:textId="77777777" w:rsidR="00607584" w:rsidRDefault="00607584" w:rsidP="00607584">
      <w:pPr>
        <w:autoSpaceDE w:val="0"/>
        <w:autoSpaceDN w:val="0"/>
        <w:adjustRightInd w:val="0"/>
        <w:spacing w:after="0" w:line="240" w:lineRule="auto"/>
      </w:pPr>
    </w:p>
    <w:p w14:paraId="2CF429BE" w14:textId="77777777" w:rsidR="00607584" w:rsidRDefault="00607584" w:rsidP="00607584">
      <w:pPr>
        <w:autoSpaceDE w:val="0"/>
        <w:autoSpaceDN w:val="0"/>
        <w:adjustRightInd w:val="0"/>
        <w:spacing w:after="0" w:line="240" w:lineRule="auto"/>
      </w:pPr>
    </w:p>
    <w:p w14:paraId="2DF2316C" w14:textId="77777777" w:rsidR="00607584" w:rsidRDefault="00607584" w:rsidP="00607584">
      <w:pPr>
        <w:spacing w:line="259" w:lineRule="auto"/>
        <w:rPr>
          <w:rFonts w:ascii="Consolas" w:hAnsi="Consolas" w:cs="Consolas"/>
          <w:color w:val="008000"/>
          <w:sz w:val="19"/>
          <w:szCs w:val="19"/>
        </w:rPr>
      </w:pPr>
    </w:p>
    <w:p w14:paraId="3F5EB614" w14:textId="77777777" w:rsidR="00607584" w:rsidRPr="00B61DD6" w:rsidRDefault="00607584" w:rsidP="00607584">
      <w:pPr>
        <w:autoSpaceDE w:val="0"/>
        <w:autoSpaceDN w:val="0"/>
        <w:adjustRightInd w:val="0"/>
        <w:spacing w:after="0" w:line="240" w:lineRule="auto"/>
        <w:rPr>
          <w:rFonts w:ascii="Consolas" w:hAnsi="Consolas" w:cs="Consolas"/>
          <w:color w:val="000000"/>
          <w:sz w:val="22"/>
        </w:rPr>
      </w:pPr>
      <w:proofErr w:type="gramStart"/>
      <w:r w:rsidRPr="00B61DD6">
        <w:rPr>
          <w:rFonts w:ascii="Consolas" w:hAnsi="Consolas" w:cs="Consolas"/>
          <w:color w:val="0000FF"/>
          <w:sz w:val="22"/>
        </w:rPr>
        <w:t>double</w:t>
      </w:r>
      <w:proofErr w:type="gramEnd"/>
      <w:r w:rsidRPr="00B61DD6">
        <w:rPr>
          <w:rFonts w:ascii="Consolas" w:hAnsi="Consolas" w:cs="Consolas"/>
          <w:color w:val="000000"/>
          <w:sz w:val="22"/>
        </w:rPr>
        <w:t xml:space="preserve"> </w:t>
      </w:r>
      <w:proofErr w:type="spellStart"/>
      <w:r w:rsidRPr="00B61DD6">
        <w:rPr>
          <w:rFonts w:ascii="Consolas" w:hAnsi="Consolas" w:cs="Consolas"/>
          <w:color w:val="000000"/>
          <w:sz w:val="22"/>
        </w:rPr>
        <w:t>getDbl</w:t>
      </w:r>
      <w:proofErr w:type="spellEnd"/>
      <w:r w:rsidRPr="00B61DD6">
        <w:rPr>
          <w:rFonts w:ascii="Consolas" w:hAnsi="Consolas" w:cs="Consolas"/>
          <w:color w:val="000000"/>
          <w:sz w:val="22"/>
        </w:rPr>
        <w:t>(</w:t>
      </w:r>
      <w:r w:rsidRPr="00B61DD6">
        <w:rPr>
          <w:rFonts w:ascii="Consolas" w:hAnsi="Consolas" w:cs="Consolas"/>
          <w:color w:val="0000FF"/>
          <w:sz w:val="22"/>
        </w:rPr>
        <w:t>void</w:t>
      </w:r>
      <w:r w:rsidRPr="00B61DD6">
        <w:rPr>
          <w:rFonts w:ascii="Consolas" w:hAnsi="Consolas" w:cs="Consolas"/>
          <w:color w:val="000000"/>
          <w:sz w:val="22"/>
        </w:rPr>
        <w:t>);</w:t>
      </w:r>
    </w:p>
    <w:p w14:paraId="2F7BFFCC" w14:textId="77777777" w:rsidR="00607584" w:rsidRDefault="00607584" w:rsidP="00607584">
      <w:pPr>
        <w:autoSpaceDE w:val="0"/>
        <w:autoSpaceDN w:val="0"/>
        <w:adjustRightInd w:val="0"/>
        <w:spacing w:after="0" w:line="240" w:lineRule="auto"/>
        <w:rPr>
          <w:rFonts w:ascii="Consolas" w:hAnsi="Consolas" w:cs="Consolas"/>
          <w:color w:val="000000"/>
          <w:sz w:val="22"/>
        </w:rPr>
      </w:pPr>
    </w:p>
    <w:p w14:paraId="4311097B" w14:textId="77777777" w:rsidR="00607584" w:rsidRDefault="00607584" w:rsidP="00607584">
      <w:pPr>
        <w:autoSpaceDE w:val="0"/>
        <w:autoSpaceDN w:val="0"/>
        <w:adjustRightInd w:val="0"/>
        <w:spacing w:after="0" w:line="240" w:lineRule="auto"/>
        <w:ind w:left="720"/>
        <w:rPr>
          <w:bCs/>
          <w:highlight w:val="white"/>
        </w:rPr>
      </w:pPr>
      <w:r>
        <w:rPr>
          <w:bCs/>
          <w:highlight w:val="white"/>
        </w:rPr>
        <w:t xml:space="preserve">Works exactly like </w:t>
      </w:r>
      <w:proofErr w:type="spellStart"/>
      <w:proofErr w:type="gramStart"/>
      <w:r w:rsidRPr="00B61DD6">
        <w:rPr>
          <w:b/>
          <w:i/>
          <w:iCs/>
          <w:color w:val="7030A0"/>
          <w:sz w:val="28"/>
          <w:szCs w:val="24"/>
          <w:highlight w:val="white"/>
        </w:rPr>
        <w:t>getInt</w:t>
      </w:r>
      <w:proofErr w:type="spellEnd"/>
      <w:r w:rsidRPr="00B61DD6">
        <w:rPr>
          <w:b/>
          <w:i/>
          <w:iCs/>
          <w:color w:val="7030A0"/>
          <w:sz w:val="28"/>
          <w:szCs w:val="24"/>
          <w:highlight w:val="white"/>
        </w:rPr>
        <w:t>(</w:t>
      </w:r>
      <w:proofErr w:type="gramEnd"/>
      <w:r w:rsidRPr="00B61DD6">
        <w:rPr>
          <w:b/>
          <w:i/>
          <w:iCs/>
          <w:color w:val="7030A0"/>
          <w:sz w:val="28"/>
          <w:szCs w:val="24"/>
          <w:highlight w:val="white"/>
        </w:rPr>
        <w: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7FA57B63" w14:textId="77777777" w:rsidR="00607584" w:rsidRDefault="00607584" w:rsidP="00607584">
      <w:pPr>
        <w:spacing w:line="259" w:lineRule="auto"/>
        <w:rPr>
          <w:bCs/>
        </w:rPr>
      </w:pPr>
    </w:p>
    <w:p w14:paraId="0A7B7EA7" w14:textId="77777777" w:rsidR="00607584" w:rsidRDefault="00607584" w:rsidP="00607584">
      <w:pPr>
        <w:spacing w:line="259" w:lineRule="auto"/>
        <w:rPr>
          <w:rFonts w:ascii="Consolas" w:hAnsi="Consolas" w:cs="Consolas"/>
          <w:color w:val="000000"/>
          <w:sz w:val="22"/>
        </w:rPr>
      </w:pPr>
      <w:proofErr w:type="gramStart"/>
      <w:r w:rsidRPr="00B61DD6">
        <w:rPr>
          <w:rFonts w:ascii="Consolas" w:hAnsi="Consolas" w:cs="Consolas"/>
          <w:color w:val="0000FF"/>
          <w:sz w:val="22"/>
        </w:rPr>
        <w:t>double</w:t>
      </w:r>
      <w:proofErr w:type="gramEnd"/>
      <w:r w:rsidRPr="00B61DD6">
        <w:rPr>
          <w:rFonts w:ascii="Consolas" w:hAnsi="Consolas" w:cs="Consolas"/>
          <w:color w:val="000000"/>
          <w:sz w:val="22"/>
        </w:rPr>
        <w:t xml:space="preserve"> </w:t>
      </w:r>
      <w:proofErr w:type="spellStart"/>
      <w:r w:rsidRPr="00B61DD6">
        <w:rPr>
          <w:rFonts w:ascii="Consolas" w:hAnsi="Consolas" w:cs="Consolas"/>
          <w:color w:val="000000"/>
          <w:sz w:val="22"/>
        </w:rPr>
        <w:t>getDblLimited</w:t>
      </w:r>
      <w:proofErr w:type="spellEnd"/>
      <w:r w:rsidRPr="00B61DD6">
        <w:rPr>
          <w:rFonts w:ascii="Consolas" w:hAnsi="Consolas" w:cs="Consolas"/>
          <w:color w:val="000000"/>
          <w:sz w:val="22"/>
        </w:rPr>
        <w:t>(</w:t>
      </w: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lowerLimit</w:t>
      </w:r>
      <w:proofErr w:type="spellEnd"/>
      <w:r w:rsidRPr="00B61DD6">
        <w:rPr>
          <w:rFonts w:ascii="Consolas" w:hAnsi="Consolas" w:cs="Consolas"/>
          <w:color w:val="000000"/>
          <w:sz w:val="22"/>
        </w:rPr>
        <w:t xml:space="preserve">, </w:t>
      </w:r>
      <w:r w:rsidRPr="00B61DD6">
        <w:rPr>
          <w:rFonts w:ascii="Consolas" w:hAnsi="Consolas" w:cs="Consolas"/>
          <w:color w:val="0000FF"/>
          <w:sz w:val="22"/>
        </w:rPr>
        <w:t>double</w:t>
      </w:r>
      <w:r w:rsidRPr="00B61DD6">
        <w:rPr>
          <w:rFonts w:ascii="Consolas" w:hAnsi="Consolas" w:cs="Consolas"/>
          <w:color w:val="000000"/>
          <w:sz w:val="22"/>
        </w:rPr>
        <w:t xml:space="preserve"> </w:t>
      </w:r>
      <w:proofErr w:type="spellStart"/>
      <w:r w:rsidRPr="00B61DD6">
        <w:rPr>
          <w:rFonts w:ascii="Consolas" w:hAnsi="Consolas" w:cs="Consolas"/>
          <w:color w:val="808080"/>
          <w:sz w:val="22"/>
        </w:rPr>
        <w:t>upperLimit</w:t>
      </w:r>
      <w:proofErr w:type="spellEnd"/>
      <w:r w:rsidRPr="00B61DD6">
        <w:rPr>
          <w:rFonts w:ascii="Consolas" w:hAnsi="Consolas" w:cs="Consolas"/>
          <w:color w:val="000000"/>
          <w:sz w:val="22"/>
        </w:rPr>
        <w:t>);</w:t>
      </w:r>
    </w:p>
    <w:p w14:paraId="3EB67F8B" w14:textId="77777777" w:rsidR="00607584" w:rsidRDefault="00607584" w:rsidP="00607584">
      <w:pPr>
        <w:spacing w:line="259" w:lineRule="auto"/>
        <w:rPr>
          <w:rFonts w:ascii="Consolas" w:hAnsi="Consolas" w:cs="Consolas"/>
          <w:color w:val="000000"/>
          <w:sz w:val="22"/>
        </w:rPr>
      </w:pPr>
    </w:p>
    <w:p w14:paraId="7A47DE25" w14:textId="77777777" w:rsidR="00607584" w:rsidRDefault="00607584" w:rsidP="00607584">
      <w:pPr>
        <w:spacing w:line="259" w:lineRule="auto"/>
        <w:ind w:firstLine="720"/>
        <w:rPr>
          <w:rFonts w:ascii="Consolas" w:hAnsi="Consolas" w:cs="Consolas"/>
          <w:color w:val="008000"/>
          <w:sz w:val="19"/>
          <w:szCs w:val="19"/>
        </w:rPr>
      </w:pPr>
      <w:r>
        <w:rPr>
          <w:bCs/>
          <w:highlight w:val="white"/>
        </w:rPr>
        <w:t xml:space="preserve">Works exactly like </w:t>
      </w:r>
      <w:proofErr w:type="spellStart"/>
      <w:proofErr w:type="gramStart"/>
      <w:r w:rsidRPr="00B61DD6">
        <w:rPr>
          <w:b/>
          <w:i/>
          <w:iCs/>
          <w:color w:val="7030A0"/>
          <w:sz w:val="28"/>
          <w:szCs w:val="24"/>
          <w:highlight w:val="white"/>
        </w:rPr>
        <w:t>getInt</w:t>
      </w:r>
      <w:r>
        <w:rPr>
          <w:b/>
          <w:i/>
          <w:iCs/>
          <w:color w:val="7030A0"/>
          <w:sz w:val="28"/>
          <w:szCs w:val="24"/>
          <w:highlight w:val="white"/>
        </w:rPr>
        <w:t>Limited</w:t>
      </w:r>
      <w:proofErr w:type="spellEnd"/>
      <w:r w:rsidRPr="00B61DD6">
        <w:rPr>
          <w:b/>
          <w:i/>
          <w:iCs/>
          <w:color w:val="7030A0"/>
          <w:sz w:val="28"/>
          <w:szCs w:val="24"/>
          <w:highlight w:val="white"/>
        </w:rPr>
        <w:t>(</w:t>
      </w:r>
      <w:proofErr w:type="gramEnd"/>
      <w:r w:rsidRPr="00B61DD6">
        <w:rPr>
          <w:b/>
          <w:i/>
          <w:iCs/>
          <w:color w:val="7030A0"/>
          <w:sz w:val="28"/>
          <w:szCs w:val="24"/>
          <w:highlight w:val="white"/>
        </w:rPr>
        <w:t>)</w:t>
      </w:r>
      <w:r>
        <w:rPr>
          <w:bCs/>
          <w:highlight w:val="white"/>
        </w:rPr>
        <w:t xml:space="preserve"> but scans a double instead of an integer</w:t>
      </w:r>
      <w:r>
        <w:rPr>
          <w:bCs/>
        </w:rPr>
        <w:t>.</w:t>
      </w:r>
      <w:r>
        <w:rPr>
          <w:rFonts w:ascii="Consolas" w:hAnsi="Consolas" w:cs="Consolas"/>
          <w:color w:val="008000"/>
          <w:sz w:val="19"/>
          <w:szCs w:val="19"/>
        </w:rPr>
        <w:br w:type="page"/>
      </w:r>
    </w:p>
    <w:p w14:paraId="32222BCD" w14:textId="2BEF5A17" w:rsidR="00607584" w:rsidRPr="006C4760" w:rsidRDefault="00607584" w:rsidP="00607584">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lastRenderedPageBreak/>
        <w:t xml:space="preserve">OUtput sample: </w:t>
      </w:r>
      <w:r>
        <w:rPr>
          <w:rFonts w:ascii="Arial" w:eastAsia="Times New Roman" w:hAnsi="Arial" w:cs="Arial"/>
          <w:b/>
          <w:bCs/>
          <w:caps/>
          <w:color w:val="00B0F0"/>
          <w:sz w:val="27"/>
          <w:szCs w:val="27"/>
        </w:rPr>
        <w:br/>
      </w:r>
      <w:r w:rsidRPr="006C4760">
        <w:rPr>
          <w:rFonts w:ascii="Arial" w:eastAsia="Times New Roman" w:hAnsi="Arial" w:cs="Arial"/>
          <w:caps/>
          <w:color w:val="00B0F0"/>
          <w:sz w:val="18"/>
          <w:szCs w:val="18"/>
        </w:rPr>
        <w:t>(</w:t>
      </w:r>
      <w:r w:rsidRPr="006C4760">
        <w:rPr>
          <w:rFonts w:ascii="Arial" w:eastAsia="Times New Roman" w:hAnsi="Arial" w:cs="Arial"/>
          <w:caps/>
          <w:color w:val="00B0F0"/>
          <w:sz w:val="18"/>
          <w:szCs w:val="18"/>
          <w:u w:val="single"/>
        </w:rPr>
        <w:t>Underlined</w:t>
      </w:r>
      <w:r w:rsidRPr="006C4760">
        <w:rPr>
          <w:rFonts w:ascii="Arial" w:eastAsia="Times New Roman" w:hAnsi="Arial" w:cs="Arial"/>
          <w:caps/>
          <w:color w:val="00B0F0"/>
          <w:sz w:val="18"/>
          <w:szCs w:val="18"/>
        </w:rPr>
        <w:t xml:space="preserve">, </w:t>
      </w:r>
      <w:r w:rsidRPr="006C4760">
        <w:rPr>
          <w:rFonts w:ascii="Arial" w:eastAsia="Times New Roman" w:hAnsi="Arial" w:cs="Arial"/>
          <w:i/>
          <w:iCs/>
          <w:caps/>
          <w:color w:val="00B0F0"/>
          <w:sz w:val="18"/>
          <w:szCs w:val="18"/>
        </w:rPr>
        <w:t>Italic</w:t>
      </w:r>
      <w:r w:rsidRPr="006C4760">
        <w:rPr>
          <w:rFonts w:ascii="Arial" w:eastAsia="Times New Roman" w:hAnsi="Arial" w:cs="Arial"/>
          <w:caps/>
          <w:color w:val="00B0F0"/>
          <w:sz w:val="18"/>
          <w:szCs w:val="18"/>
        </w:rPr>
        <w:t xml:space="preserve"> </w:t>
      </w:r>
      <w:r w:rsidRPr="006C4760">
        <w:rPr>
          <w:rFonts w:ascii="Arial" w:eastAsia="Times New Roman" w:hAnsi="Arial" w:cs="Arial"/>
          <w:b/>
          <w:bCs/>
          <w:caps/>
          <w:color w:val="00B0F0"/>
          <w:sz w:val="18"/>
          <w:szCs w:val="18"/>
        </w:rPr>
        <w:t>Bold</w:t>
      </w:r>
      <w:r w:rsidRPr="006C4760">
        <w:rPr>
          <w:rFonts w:ascii="Arial" w:eastAsia="Times New Roman" w:hAnsi="Arial" w:cs="Arial"/>
          <w:caps/>
          <w:color w:val="00B0F0"/>
          <w:sz w:val="18"/>
          <w:szCs w:val="18"/>
        </w:rPr>
        <w:t xml:space="preserve"> </w:t>
      </w:r>
      <w:r w:rsidRPr="006C4760">
        <w:rPr>
          <w:rFonts w:ascii="Arial" w:eastAsia="Times New Roman" w:hAnsi="Arial" w:cs="Arial"/>
          <w:caps/>
          <w:color w:val="FF0000"/>
          <w:sz w:val="18"/>
          <w:szCs w:val="18"/>
        </w:rPr>
        <w:t xml:space="preserve">ReD </w:t>
      </w:r>
      <w:r w:rsidRPr="006C4760">
        <w:rPr>
          <w:rFonts w:ascii="Arial" w:eastAsia="Times New Roman" w:hAnsi="Arial" w:cs="Arial"/>
          <w:caps/>
          <w:color w:val="00B0F0"/>
          <w:sz w:val="18"/>
          <w:szCs w:val="18"/>
        </w:rPr>
        <w:t>values are user entries)</w:t>
      </w:r>
    </w:p>
    <w:p w14:paraId="63F722C6" w14:textId="77777777" w:rsidR="00607584" w:rsidRDefault="00607584" w:rsidP="00607584">
      <w:pPr>
        <w:autoSpaceDE w:val="0"/>
        <w:autoSpaceDN w:val="0"/>
        <w:adjustRightInd w:val="0"/>
        <w:spacing w:after="0" w:line="240" w:lineRule="auto"/>
        <w:rPr>
          <w:rFonts w:ascii="Consolas" w:hAnsi="Consolas" w:cs="Consolas"/>
          <w:color w:val="008000"/>
          <w:sz w:val="19"/>
          <w:szCs w:val="19"/>
        </w:rPr>
      </w:pPr>
    </w:p>
    <w:p w14:paraId="1AFDF4D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1BA615E6"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p>
    <w:p w14:paraId="4DA2EAD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listing</w:t>
      </w:r>
      <w:proofErr w:type="gramEnd"/>
      <w:r>
        <w:rPr>
          <w:rFonts w:ascii="Consolas" w:hAnsi="Consolas" w:cs="Consolas"/>
          <w:color w:val="008000"/>
          <w:sz w:val="19"/>
          <w:szCs w:val="19"/>
        </w:rPr>
        <w:t xml:space="preserve"> header and footer with grand total:</w:t>
      </w:r>
    </w:p>
    <w:p w14:paraId="7E178B6C"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 xml:space="preserve">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p>
    <w:p w14:paraId="684CA837"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FDE3B17"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B8DDDE2"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1234.57</w:t>
      </w:r>
    </w:p>
    <w:p w14:paraId="3C8622F5"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listing</w:t>
      </w:r>
      <w:proofErr w:type="gramEnd"/>
      <w:r>
        <w:rPr>
          <w:rFonts w:ascii="Consolas" w:hAnsi="Consolas" w:cs="Consolas"/>
          <w:color w:val="008000"/>
          <w:sz w:val="19"/>
          <w:szCs w:val="19"/>
        </w:rPr>
        <w:t xml:space="preserve"> header and footer without grand total:</w:t>
      </w:r>
    </w:p>
    <w:p w14:paraId="00F7F496"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 xml:space="preserve">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p>
    <w:p w14:paraId="436EE15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FC72E42"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74657A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Press &lt;ENTER&gt; to continue... </w:t>
      </w:r>
      <w:r w:rsidRPr="0014574C">
        <w:rPr>
          <w:rFonts w:ascii="Consolas" w:hAnsi="Consolas" w:cs="Consolas"/>
          <w:b/>
          <w:bCs/>
          <w:i/>
          <w:iCs/>
          <w:color w:val="FF0000"/>
          <w:sz w:val="19"/>
          <w:szCs w:val="19"/>
          <w:u w:val="single"/>
        </w:rPr>
        <w:t>&lt;ENTER&gt;</w:t>
      </w:r>
    </w:p>
    <w:p w14:paraId="109D1B3A"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w:t>
      </w:r>
      <w:proofErr w:type="spellStart"/>
      <w:proofErr w:type="gramStart"/>
      <w:r w:rsidRPr="0014574C">
        <w:rPr>
          <w:rFonts w:ascii="Consolas" w:hAnsi="Consolas" w:cs="Consolas"/>
          <w:b/>
          <w:bCs/>
          <w:i/>
          <w:iCs/>
          <w:color w:val="FF0000"/>
          <w:sz w:val="19"/>
          <w:szCs w:val="19"/>
          <w:u w:val="single"/>
        </w:rPr>
        <w:t>abc</w:t>
      </w:r>
      <w:proofErr w:type="spellEnd"/>
      <w:proofErr w:type="gramEnd"/>
    </w:p>
    <w:p w14:paraId="762A421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10abc</w:t>
      </w:r>
    </w:p>
    <w:p w14:paraId="4E35FA71"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w:t>
      </w:r>
    </w:p>
    <w:p w14:paraId="07D5A097"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10</w:t>
      </w:r>
    </w:p>
    <w:p w14:paraId="297E64AC"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between 10 and 20: </w:t>
      </w:r>
      <w:r w:rsidRPr="0014574C">
        <w:rPr>
          <w:rFonts w:ascii="Consolas" w:hAnsi="Consolas" w:cs="Consolas"/>
          <w:b/>
          <w:bCs/>
          <w:i/>
          <w:iCs/>
          <w:color w:val="FF0000"/>
          <w:sz w:val="19"/>
          <w:szCs w:val="19"/>
          <w:u w:val="single"/>
        </w:rPr>
        <w:t>9</w:t>
      </w:r>
    </w:p>
    <w:p w14:paraId="70E8ED9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21</w:t>
      </w:r>
    </w:p>
    <w:p w14:paraId="32EF3177"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15</w:t>
      </w:r>
    </w:p>
    <w:p w14:paraId="1D496EE2"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Your entered 15</w:t>
      </w:r>
    </w:p>
    <w:p w14:paraId="252FA6F9"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w:t>
      </w:r>
      <w:proofErr w:type="spellStart"/>
      <w:proofErr w:type="gramStart"/>
      <w:r w:rsidRPr="0014574C">
        <w:rPr>
          <w:rFonts w:ascii="Consolas" w:hAnsi="Consolas" w:cs="Consolas"/>
          <w:b/>
          <w:bCs/>
          <w:i/>
          <w:iCs/>
          <w:color w:val="FF0000"/>
          <w:sz w:val="19"/>
          <w:szCs w:val="19"/>
          <w:u w:val="single"/>
        </w:rPr>
        <w:t>abc</w:t>
      </w:r>
      <w:proofErr w:type="spellEnd"/>
      <w:proofErr w:type="gramEnd"/>
    </w:p>
    <w:p w14:paraId="30257440"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2.3abc</w:t>
      </w:r>
    </w:p>
    <w:p w14:paraId="27E9944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w:t>
      </w:r>
    </w:p>
    <w:p w14:paraId="46E9C67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2.30</w:t>
      </w:r>
    </w:p>
    <w:p w14:paraId="116F0A2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between 10.00 and 20.00: </w:t>
      </w:r>
      <w:r w:rsidRPr="0014574C">
        <w:rPr>
          <w:rFonts w:ascii="Consolas" w:hAnsi="Consolas" w:cs="Consolas"/>
          <w:b/>
          <w:bCs/>
          <w:i/>
          <w:iCs/>
          <w:color w:val="FF0000"/>
          <w:sz w:val="19"/>
          <w:szCs w:val="19"/>
          <w:u w:val="single"/>
        </w:rPr>
        <w:t>9.99</w:t>
      </w:r>
    </w:p>
    <w:p w14:paraId="6BE4AAD1"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20.1</w:t>
      </w:r>
    </w:p>
    <w:p w14:paraId="3E7A066B"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15.05</w:t>
      </w:r>
    </w:p>
    <w:p w14:paraId="6A54FF5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15.05</w:t>
      </w:r>
    </w:p>
    <w:p w14:paraId="59D405CB" w14:textId="77777777" w:rsidR="00607584" w:rsidRDefault="00607584" w:rsidP="00607584">
      <w:pPr>
        <w:autoSpaceDE w:val="0"/>
        <w:autoSpaceDN w:val="0"/>
        <w:adjustRightInd w:val="0"/>
        <w:spacing w:after="0" w:line="240" w:lineRule="auto"/>
      </w:pPr>
      <w:r>
        <w:rPr>
          <w:rFonts w:ascii="Consolas" w:hAnsi="Consolas" w:cs="Consolas"/>
          <w:color w:val="008000"/>
          <w:sz w:val="19"/>
          <w:szCs w:val="19"/>
        </w:rPr>
        <w:t>End of tester program for milestone one!</w:t>
      </w:r>
    </w:p>
    <w:p w14:paraId="35EF1324" w14:textId="77777777" w:rsidR="00607584" w:rsidRPr="003C421A" w:rsidRDefault="00607584" w:rsidP="00607584">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MS1</w:t>
      </w:r>
      <w:r w:rsidRPr="003C421A">
        <w:rPr>
          <w:rFonts w:ascii="Arial" w:eastAsia="Times New Roman" w:hAnsi="Arial" w:cs="Arial"/>
          <w:b/>
          <w:bCs/>
          <w:caps/>
          <w:color w:val="00B0F0"/>
          <w:sz w:val="27"/>
          <w:szCs w:val="27"/>
        </w:rPr>
        <w:t xml:space="preserve"> SUBMISSION</w:t>
      </w:r>
      <w:r>
        <w:rPr>
          <w:rFonts w:ascii="Arial" w:eastAsia="Times New Roman" w:hAnsi="Arial" w:cs="Arial"/>
          <w:b/>
          <w:bCs/>
          <w:caps/>
          <w:color w:val="00B0F0"/>
          <w:sz w:val="27"/>
          <w:szCs w:val="27"/>
        </w:rPr>
        <w:t>:</w:t>
      </w:r>
    </w:p>
    <w:p w14:paraId="2FBE101D"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test and demonstrate execution of milestone 1, use the same data as the output example above.</w:t>
      </w:r>
    </w:p>
    <w:p w14:paraId="297CFFAE"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not on matrix already, upload your </w:t>
      </w:r>
      <w:r w:rsidRPr="004023E4">
        <w:rPr>
          <w:rFonts w:eastAsia="Times New Roman" w:cstheme="minorHAnsi"/>
          <w:b/>
          <w:bCs/>
          <w:color w:val="00B0F0"/>
          <w:szCs w:val="24"/>
        </w:rPr>
        <w:t>ipc_ms1.c</w:t>
      </w:r>
      <w:r w:rsidRPr="004023E4">
        <w:rPr>
          <w:rFonts w:eastAsia="Times New Roman" w:cstheme="minorHAnsi"/>
          <w:color w:val="00B0F0"/>
          <w:szCs w:val="24"/>
        </w:rPr>
        <w:t xml:space="preserve"> </w:t>
      </w:r>
      <w:r w:rsidRPr="004023E4">
        <w:rPr>
          <w:rFonts w:eastAsia="Times New Roman" w:cstheme="minorHAnsi"/>
          <w:color w:val="000000"/>
          <w:szCs w:val="24"/>
        </w:rPr>
        <w:t>to your matrix account. Compile and run your code and make sure everything works properly.</w:t>
      </w:r>
    </w:p>
    <w:p w14:paraId="3B697334"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Before submission comment out your main function (the tester) in </w:t>
      </w:r>
      <w:r w:rsidRPr="004023E4">
        <w:rPr>
          <w:rFonts w:eastAsia="Times New Roman" w:cstheme="minorHAnsi"/>
          <w:b/>
          <w:bCs/>
          <w:color w:val="00B0F0"/>
          <w:szCs w:val="24"/>
        </w:rPr>
        <w:t>ipc_ms1.c</w:t>
      </w:r>
      <w:r w:rsidRPr="004023E4">
        <w:rPr>
          <w:rFonts w:eastAsia="Times New Roman" w:cstheme="minorHAnsi"/>
          <w:color w:val="000000"/>
          <w:szCs w:val="24"/>
        </w:rPr>
        <w:t>. (Only the 9 functions you implemented are needed for the submission)</w:t>
      </w:r>
    </w:p>
    <w:p w14:paraId="5775662F"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Then run the following script from your account: (replace </w:t>
      </w:r>
      <w:proofErr w:type="spellStart"/>
      <w:r w:rsidRPr="004023E4">
        <w:rPr>
          <w:rFonts w:eastAsia="Times New Roman" w:cstheme="minorHAnsi"/>
          <w:color w:val="000000"/>
          <w:szCs w:val="24"/>
        </w:rPr>
        <w:t>profname.proflastname</w:t>
      </w:r>
      <w:proofErr w:type="spellEnd"/>
      <w:r w:rsidRPr="004023E4">
        <w:rPr>
          <w:rFonts w:eastAsia="Times New Roman" w:cstheme="minorHAnsi"/>
          <w:color w:val="000000"/>
          <w:szCs w:val="24"/>
        </w:rPr>
        <w:t xml:space="preserve"> with your </w:t>
      </w:r>
      <w:proofErr w:type="spellStart"/>
      <w:r w:rsidRPr="004023E4">
        <w:rPr>
          <w:rFonts w:eastAsia="Times New Roman" w:cstheme="minorHAnsi"/>
          <w:color w:val="000000"/>
          <w:szCs w:val="24"/>
        </w:rPr>
        <w:t>professors’s</w:t>
      </w:r>
      <w:proofErr w:type="spellEnd"/>
      <w:r w:rsidRPr="004023E4">
        <w:rPr>
          <w:rFonts w:eastAsia="Times New Roman" w:cstheme="minorHAnsi"/>
          <w:color w:val="000000"/>
          <w:szCs w:val="24"/>
        </w:rPr>
        <w:t xml:space="preserve"> Seneca </w:t>
      </w:r>
      <w:proofErr w:type="spellStart"/>
      <w:r w:rsidRPr="004023E4">
        <w:rPr>
          <w:rFonts w:eastAsia="Times New Roman" w:cstheme="minorHAnsi"/>
          <w:color w:val="000000"/>
          <w:szCs w:val="24"/>
        </w:rPr>
        <w:t>userid</w:t>
      </w:r>
      <w:proofErr w:type="spellEnd"/>
      <w:r w:rsidRPr="004023E4">
        <w:rPr>
          <w:rFonts w:eastAsia="Times New Roman" w:cstheme="minorHAnsi"/>
          <w:color w:val="000000"/>
          <w:szCs w:val="24"/>
        </w:rPr>
        <w:t>)</w:t>
      </w:r>
    </w:p>
    <w:p w14:paraId="4DDE002D" w14:textId="77777777" w:rsidR="00607584" w:rsidRDefault="00607584" w:rsidP="00607584">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Pr>
          <w:rFonts w:ascii="Courier New" w:eastAsia="Times New Roman" w:hAnsi="Courier New" w:cs="Courier New"/>
          <w:b/>
          <w:bCs/>
          <w:color w:val="000000"/>
          <w:szCs w:val="24"/>
        </w:rPr>
        <w:t>~</w:t>
      </w:r>
      <w:proofErr w:type="spellStart"/>
      <w:r>
        <w:rPr>
          <w:rFonts w:ascii="Courier New" w:eastAsia="Times New Roman" w:hAnsi="Courier New" w:cs="Courier New"/>
          <w:b/>
          <w:bCs/>
          <w:color w:val="000000"/>
          <w:szCs w:val="24"/>
        </w:rPr>
        <w:t>profname.proflastname</w:t>
      </w:r>
      <w:proofErr w:type="spellEnd"/>
      <w:r>
        <w:rPr>
          <w:rFonts w:ascii="Courier New" w:eastAsia="Times New Roman" w:hAnsi="Courier New" w:cs="Courier New"/>
          <w:b/>
          <w:bCs/>
          <w:color w:val="000000"/>
          <w:szCs w:val="24"/>
        </w:rPr>
        <w:t xml:space="preserve">/submit ipc_ms1 &lt;ENTER&gt; </w:t>
      </w:r>
    </w:p>
    <w:p w14:paraId="58B995CA"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proofErr w:type="gramStart"/>
      <w:r w:rsidRPr="004023E4">
        <w:rPr>
          <w:rFonts w:eastAsia="Times New Roman" w:cstheme="minorHAnsi"/>
          <w:color w:val="000000"/>
          <w:szCs w:val="24"/>
        </w:rPr>
        <w:t>and</w:t>
      </w:r>
      <w:proofErr w:type="gramEnd"/>
      <w:r w:rsidRPr="004023E4">
        <w:rPr>
          <w:rFonts w:eastAsia="Times New Roman" w:cstheme="minorHAnsi"/>
          <w:color w:val="000000"/>
          <w:szCs w:val="24"/>
        </w:rPr>
        <w:t xml:space="preserve"> follow the instructions.</w:t>
      </w:r>
      <w:r w:rsidRPr="004023E4">
        <w:rPr>
          <w:rFonts w:eastAsia="Times New Roman" w:cstheme="minorHAnsi"/>
          <w:color w:val="000000"/>
          <w:szCs w:val="24"/>
        </w:rPr>
        <w:br/>
      </w:r>
    </w:p>
    <w:p w14:paraId="4D96CCD8" w14:textId="77777777" w:rsidR="00981AD9" w:rsidRPr="00B145A6" w:rsidRDefault="00607584" w:rsidP="00981AD9">
      <w:pPr>
        <w:spacing w:after="0" w:line="240" w:lineRule="auto"/>
      </w:pPr>
      <w:r>
        <w:rPr>
          <w:rFonts w:asciiTheme="minorBidi" w:eastAsia="Times New Roman" w:hAnsiTheme="minorBidi"/>
          <w:b/>
          <w:bCs/>
          <w:caps/>
          <w:color w:val="4599B1"/>
          <w:sz w:val="27"/>
          <w:szCs w:val="27"/>
          <w:lang w:val="en-US"/>
        </w:rPr>
        <w:lastRenderedPageBreak/>
        <w:t>Milestone 2: ThE Application User Interface (Due Sat 5th</w:t>
      </w:r>
      <w:proofErr w:type="gramStart"/>
      <w:r>
        <w:rPr>
          <w:rFonts w:asciiTheme="minorBidi" w:eastAsia="Times New Roman" w:hAnsiTheme="minorBidi"/>
          <w:b/>
          <w:bCs/>
          <w:caps/>
          <w:color w:val="4599B1"/>
          <w:sz w:val="27"/>
          <w:szCs w:val="27"/>
          <w:lang w:val="en-US"/>
        </w:rPr>
        <w:t>)</w:t>
      </w:r>
      <w:proofErr w:type="gramEnd"/>
      <w:r w:rsidR="00D76960">
        <w:rPr>
          <w:rFonts w:asciiTheme="minorBidi" w:eastAsia="Times New Roman" w:hAnsiTheme="minorBidi"/>
          <w:b/>
          <w:bCs/>
          <w:caps/>
          <w:color w:val="4599B1"/>
          <w:sz w:val="27"/>
          <w:szCs w:val="27"/>
          <w:lang w:val="en-US"/>
        </w:rPr>
        <w:br/>
      </w:r>
      <w:r w:rsidR="00D76960">
        <w:rPr>
          <w:rFonts w:asciiTheme="minorBidi" w:eastAsia="Times New Roman" w:hAnsiTheme="minorBidi"/>
          <w:b/>
          <w:bCs/>
          <w:caps/>
          <w:color w:val="4599B1"/>
          <w:sz w:val="27"/>
          <w:szCs w:val="27"/>
          <w:lang w:val="en-US"/>
        </w:rPr>
        <w:br/>
      </w:r>
      <w:r w:rsidR="00981AD9">
        <w:t xml:space="preserve">Download or Clone milestone 2 from </w:t>
      </w:r>
      <w:hyperlink r:id="rId13" w:history="1">
        <w:r w:rsidR="00981AD9" w:rsidRPr="004023E4">
          <w:rPr>
            <w:rStyle w:val="Hyperlink"/>
          </w:rPr>
          <w:t>https://github.com/Seneca-144100/IPC_MS</w:t>
        </w:r>
        <w:r w:rsidR="00981AD9" w:rsidRPr="00723BCE">
          <w:rPr>
            <w:rStyle w:val="Hyperlink"/>
          </w:rPr>
          <w:t>2</w:t>
        </w:r>
      </w:hyperlink>
      <w:r w:rsidR="00981AD9">
        <w:t xml:space="preserve">  and copy the functions in milestone 1 into </w:t>
      </w:r>
      <w:r w:rsidR="00981AD9" w:rsidRPr="00A27C5A">
        <w:rPr>
          <w:color w:val="FF0000"/>
        </w:rPr>
        <w:t>ipc_ms2.c</w:t>
      </w:r>
      <w:r w:rsidR="00981AD9">
        <w:rPr>
          <w:color w:val="FF0000"/>
        </w:rPr>
        <w:t>.</w:t>
      </w:r>
    </w:p>
    <w:p w14:paraId="2D3D5043" w14:textId="77777777" w:rsidR="00981AD9" w:rsidRPr="004023E4" w:rsidRDefault="00981AD9" w:rsidP="00981AD9">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Now that the user interface tools are created and tested, we are going to build the main skeleton of our application. This application will be a menu driven program and will work as follows:</w:t>
      </w:r>
    </w:p>
    <w:p w14:paraId="243CF35B"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When the program starts the title of the application is displayed.</w:t>
      </w:r>
    </w:p>
    <w:p w14:paraId="5150BBCE"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Then a menu is displayed. </w:t>
      </w:r>
    </w:p>
    <w:p w14:paraId="2141AE32"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user selects one of the options on the Menu. </w:t>
      </w:r>
    </w:p>
    <w:p w14:paraId="6FC47E44"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Depending on the selection, the corresponding action will take place.</w:t>
      </w:r>
    </w:p>
    <w:p w14:paraId="602CE931"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The Application will pause to attract the user’s attention</w:t>
      </w:r>
    </w:p>
    <w:p w14:paraId="35FAEB9F"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not </w:t>
      </w:r>
      <w:r>
        <w:rPr>
          <w:rFonts w:eastAsia="Times New Roman" w:cstheme="minorHAnsi"/>
          <w:color w:val="000000"/>
          <w:szCs w:val="24"/>
        </w:rPr>
        <w:t>E</w:t>
      </w:r>
      <w:r w:rsidRPr="004023E4">
        <w:rPr>
          <w:rFonts w:eastAsia="Times New Roman" w:cstheme="minorHAnsi"/>
          <w:color w:val="000000"/>
          <w:szCs w:val="24"/>
        </w:rPr>
        <w:t>xit</w:t>
      </w:r>
      <w:r>
        <w:rPr>
          <w:rFonts w:eastAsia="Times New Roman" w:cstheme="minorHAnsi"/>
          <w:color w:val="000000"/>
          <w:szCs w:val="24"/>
        </w:rPr>
        <w:t xml:space="preserve"> program</w:t>
      </w:r>
      <w:r w:rsidRPr="004023E4">
        <w:rPr>
          <w:rFonts w:eastAsia="Times New Roman" w:cstheme="minorHAnsi"/>
          <w:color w:val="000000"/>
          <w:szCs w:val="24"/>
        </w:rPr>
        <w:t>, then the program will go back to option 2</w:t>
      </w:r>
    </w:p>
    <w:p w14:paraId="762DFF09"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w:t>
      </w:r>
      <w:r>
        <w:rPr>
          <w:rFonts w:eastAsia="Times New Roman" w:cstheme="minorHAnsi"/>
          <w:color w:val="000000"/>
          <w:szCs w:val="24"/>
        </w:rPr>
        <w:t>E</w:t>
      </w:r>
      <w:r w:rsidRPr="004023E4">
        <w:rPr>
          <w:rFonts w:eastAsia="Times New Roman" w:cstheme="minorHAnsi"/>
          <w:color w:val="000000"/>
          <w:szCs w:val="24"/>
        </w:rPr>
        <w:t xml:space="preserve">xit program, the program ends. </w:t>
      </w:r>
    </w:p>
    <w:p w14:paraId="5D9DF906" w14:textId="77777777" w:rsidR="00981AD9" w:rsidRPr="004023E4" w:rsidRDefault="00981AD9" w:rsidP="00981AD9">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above is essentially the pseudo code for any program that uses a menu driven user interface. </w:t>
      </w:r>
      <w:r w:rsidRPr="004023E4">
        <w:rPr>
          <w:rFonts w:eastAsia="Times New Roman" w:cstheme="minorHAnsi"/>
          <w:color w:val="000000"/>
          <w:szCs w:val="24"/>
        </w:rPr>
        <w:br/>
      </w:r>
    </w:p>
    <w:p w14:paraId="106745A8" w14:textId="77777777" w:rsidR="00981AD9" w:rsidRPr="004023E4" w:rsidRDefault="00981AD9" w:rsidP="00981AD9">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accomplish the above create the following three functions:</w:t>
      </w:r>
      <w:r w:rsidRPr="004023E4">
        <w:rPr>
          <w:rFonts w:eastAsia="Times New Roman" w:cstheme="minorHAnsi"/>
          <w:color w:val="000000"/>
          <w:szCs w:val="24"/>
        </w:rPr>
        <w:br/>
      </w:r>
    </w:p>
    <w:p w14:paraId="64E7F5C7" w14:textId="77777777" w:rsidR="00981AD9" w:rsidRPr="004023E4" w:rsidRDefault="00981AD9" w:rsidP="00981AD9">
      <w:pPr>
        <w:spacing w:before="100" w:beforeAutospacing="1" w:after="100" w:afterAutospacing="1" w:line="240" w:lineRule="auto"/>
        <w:textAlignment w:val="baseline"/>
        <w:rPr>
          <w:rFonts w:ascii="Arial" w:eastAsia="Times New Roman" w:hAnsi="Arial" w:cs="Arial"/>
          <w:b/>
          <w:bCs/>
          <w:color w:val="000000"/>
          <w:sz w:val="32"/>
          <w:szCs w:val="32"/>
        </w:rPr>
      </w:pPr>
      <w:proofErr w:type="spellStart"/>
      <w:proofErr w:type="gramStart"/>
      <w:r w:rsidRPr="004023E4">
        <w:rPr>
          <w:rFonts w:ascii="Consolas" w:hAnsi="Consolas" w:cs="Consolas"/>
          <w:b/>
          <w:bCs/>
          <w:color w:val="0000FF"/>
          <w:sz w:val="22"/>
        </w:rPr>
        <w:t>int</w:t>
      </w:r>
      <w:proofErr w:type="spellEnd"/>
      <w:proofErr w:type="gramEnd"/>
      <w:r w:rsidRPr="004023E4">
        <w:rPr>
          <w:rFonts w:ascii="Consolas" w:hAnsi="Consolas" w:cs="Consolas"/>
          <w:b/>
          <w:bCs/>
          <w:color w:val="000000"/>
          <w:sz w:val="22"/>
        </w:rPr>
        <w:t xml:space="preserve"> yes(</w:t>
      </w:r>
      <w:r w:rsidRPr="004023E4">
        <w:rPr>
          <w:rFonts w:ascii="Consolas" w:hAnsi="Consolas" w:cs="Consolas"/>
          <w:b/>
          <w:bCs/>
          <w:color w:val="0000FF"/>
          <w:sz w:val="22"/>
        </w:rPr>
        <w:t>void</w:t>
      </w:r>
      <w:r w:rsidRPr="004023E4">
        <w:rPr>
          <w:rFonts w:ascii="Consolas" w:hAnsi="Consolas" w:cs="Consolas"/>
          <w:b/>
          <w:bCs/>
          <w:color w:val="000000"/>
          <w:sz w:val="22"/>
        </w:rPr>
        <w:t>)</w:t>
      </w:r>
    </w:p>
    <w:p w14:paraId="31CCB287" w14:textId="2156D71C" w:rsidR="00981AD9" w:rsidRPr="004023E4" w:rsidRDefault="00981AD9" w:rsidP="00981AD9">
      <w:pPr>
        <w:spacing w:before="100" w:beforeAutospacing="1" w:after="100" w:afterAutospacing="1" w:line="240" w:lineRule="auto"/>
        <w:ind w:left="720"/>
        <w:textAlignment w:val="baseline"/>
        <w:rPr>
          <w:rFonts w:eastAsia="Times New Roman" w:cstheme="minorHAnsi"/>
          <w:color w:val="000000"/>
          <w:szCs w:val="24"/>
        </w:rPr>
      </w:pPr>
      <w:r w:rsidRPr="004023E4">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proofErr w:type="spellStart"/>
      <w:proofErr w:type="gramStart"/>
      <w:r w:rsidRPr="004023E4">
        <w:rPr>
          <w:rFonts w:ascii="Consolas" w:hAnsi="Consolas" w:cs="Consolas"/>
          <w:color w:val="FF0000"/>
          <w:sz w:val="19"/>
          <w:szCs w:val="19"/>
        </w:rPr>
        <w:t>clrKyb</w:t>
      </w:r>
      <w:proofErr w:type="spellEnd"/>
      <w:r w:rsidRPr="004023E4">
        <w:rPr>
          <w:rFonts w:ascii="Consolas" w:hAnsi="Consolas" w:cs="Consolas"/>
          <w:color w:val="FF0000"/>
          <w:sz w:val="19"/>
          <w:szCs w:val="19"/>
        </w:rPr>
        <w:t>(</w:t>
      </w:r>
      <w:proofErr w:type="gramEnd"/>
      <w:r w:rsidRPr="004023E4">
        <w:rPr>
          <w:rFonts w:ascii="Consolas" w:hAnsi="Consolas" w:cs="Consolas"/>
          <w:color w:val="FF0000"/>
          <w:sz w:val="19"/>
          <w:szCs w:val="19"/>
        </w:rPr>
        <w:t>)</w:t>
      </w:r>
      <w:r>
        <w:rPr>
          <w:rFonts w:ascii="Arial" w:eastAsia="Times New Roman" w:hAnsi="Arial" w:cs="Arial"/>
          <w:color w:val="000000"/>
          <w:szCs w:val="24"/>
        </w:rPr>
        <w:t xml:space="preserve">). </w:t>
      </w:r>
      <w:r w:rsidRPr="004023E4">
        <w:rPr>
          <w:rFonts w:eastAsia="Times New Roman" w:cstheme="minorHAnsi"/>
          <w:color w:val="000000"/>
          <w:szCs w:val="24"/>
        </w:rPr>
        <w:t>If the character read is anything other than “Y”, “y”, “N” or “n”, it will print an error message as follows:</w:t>
      </w:r>
      <w:r w:rsidRPr="004023E4">
        <w:rPr>
          <w:rFonts w:eastAsia="Times New Roman" w:cstheme="minorHAnsi"/>
          <w:color w:val="000000"/>
          <w:szCs w:val="24"/>
        </w:rPr>
        <w:br/>
      </w:r>
      <w:r w:rsidRPr="004023E4">
        <w:rPr>
          <w:rFonts w:ascii="Arial" w:eastAsia="Times New Roman" w:hAnsi="Arial" w:cs="Arial"/>
          <w:b/>
          <w:bCs/>
          <w:color w:val="000000"/>
          <w:szCs w:val="24"/>
        </w:rPr>
        <w:t>&gt;</w:t>
      </w:r>
      <w:r>
        <w:rPr>
          <w:rFonts w:ascii="Consolas" w:hAnsi="Consolas" w:cs="Consolas"/>
          <w:color w:val="A31515"/>
          <w:sz w:val="19"/>
          <w:szCs w:val="19"/>
        </w:rPr>
        <w:t>Only (Y)</w:t>
      </w:r>
      <w:proofErr w:type="spellStart"/>
      <w:r>
        <w:rPr>
          <w:rFonts w:ascii="Consolas" w:hAnsi="Consolas" w:cs="Consolas"/>
          <w:color w:val="A31515"/>
          <w:sz w:val="19"/>
          <w:szCs w:val="19"/>
        </w:rPr>
        <w:t>es</w:t>
      </w:r>
      <w:proofErr w:type="spellEnd"/>
      <w:r>
        <w:rPr>
          <w:rFonts w:ascii="Consolas" w:hAnsi="Consolas" w:cs="Consolas"/>
          <w:color w:val="A31515"/>
          <w:sz w:val="19"/>
          <w:szCs w:val="19"/>
        </w:rPr>
        <w:t xml:space="preserve"> or (N)o are acceptable: </w:t>
      </w:r>
      <w:r w:rsidRPr="004023E4">
        <w:rPr>
          <w:rFonts w:ascii="Arial" w:eastAsia="Times New Roman" w:hAnsi="Arial" w:cs="Arial"/>
          <w:b/>
          <w:bCs/>
          <w:color w:val="000000"/>
          <w:szCs w:val="24"/>
        </w:rPr>
        <w:t>&lt;</w:t>
      </w:r>
      <w:r>
        <w:rPr>
          <w:rFonts w:ascii="Arial" w:eastAsia="Times New Roman" w:hAnsi="Arial" w:cs="Arial"/>
          <w:b/>
          <w:bCs/>
          <w:color w:val="000000"/>
          <w:szCs w:val="24"/>
        </w:rPr>
        <w:br/>
      </w:r>
      <w:r w:rsidR="00520BC7">
        <w:rPr>
          <w:rFonts w:eastAsia="Times New Roman" w:cstheme="minorHAnsi"/>
          <w:color w:val="000000"/>
          <w:szCs w:val="24"/>
        </w:rPr>
        <w:t xml:space="preserve">and </w:t>
      </w:r>
      <w:r w:rsidR="00520BC7" w:rsidRPr="00520BC7">
        <w:rPr>
          <w:rFonts w:eastAsia="Times New Roman" w:cstheme="minorHAnsi"/>
          <w:color w:val="000000"/>
          <w:szCs w:val="24"/>
        </w:rPr>
        <w:t>goes back to read</w:t>
      </w:r>
      <w:r w:rsidRPr="00520BC7">
        <w:rPr>
          <w:rFonts w:eastAsia="Times New Roman" w:cstheme="minorHAnsi"/>
          <w:color w:val="000000"/>
          <w:szCs w:val="24"/>
        </w:rPr>
        <w:t xml:space="preserve"> a character until one of the above four characters is received. </w:t>
      </w:r>
      <w:r w:rsidRPr="00520BC7">
        <w:rPr>
          <w:rFonts w:eastAsia="Times New Roman" w:cstheme="minorHAnsi"/>
          <w:color w:val="000000"/>
          <w:szCs w:val="24"/>
        </w:rPr>
        <w:br/>
        <w:t>Then, it will return 1 if the entered character is either “y” or “Y”, otherwise it will return 0.</w:t>
      </w:r>
    </w:p>
    <w:p w14:paraId="14E9B9B7" w14:textId="77777777" w:rsidR="00981AD9" w:rsidRDefault="00981AD9" w:rsidP="00981AD9">
      <w:pPr>
        <w:spacing w:before="100" w:beforeAutospacing="1" w:after="100" w:afterAutospacing="1" w:line="240" w:lineRule="auto"/>
        <w:ind w:left="720"/>
        <w:textAlignment w:val="baseline"/>
        <w:rPr>
          <w:rFonts w:ascii="Arial" w:eastAsia="Times New Roman" w:hAnsi="Arial" w:cs="Arial"/>
          <w:color w:val="000000"/>
          <w:szCs w:val="24"/>
        </w:rPr>
      </w:pPr>
    </w:p>
    <w:p w14:paraId="65865EB2" w14:textId="77777777" w:rsidR="00981AD9" w:rsidRDefault="00981AD9" w:rsidP="00981AD9">
      <w:pPr>
        <w:spacing w:before="100" w:beforeAutospacing="1" w:after="100" w:afterAutospacing="1" w:line="240" w:lineRule="auto"/>
        <w:ind w:left="720"/>
        <w:textAlignment w:val="baseline"/>
      </w:pPr>
      <w:r>
        <w:object w:dxaOrig="5369" w:dyaOrig="10484" w14:anchorId="143FABDE">
          <v:shape id="_x0000_i1027" type="#_x0000_t75" style="width:268.5pt;height:524.25pt" o:ole="">
            <v:imagedata r:id="rId14" o:title=""/>
          </v:shape>
          <o:OLEObject Type="Embed" ProgID="Visio.Drawing.15" ShapeID="_x0000_i1027" DrawAspect="Content" ObjectID="_1539370679" r:id="rId15"/>
        </w:object>
      </w:r>
    </w:p>
    <w:p w14:paraId="6EEBBBDC" w14:textId="77777777" w:rsidR="00981AD9" w:rsidRDefault="00981AD9" w:rsidP="00981AD9">
      <w:pPr>
        <w:spacing w:line="259" w:lineRule="auto"/>
        <w:rPr>
          <w:rFonts w:ascii="Consolas" w:hAnsi="Consolas" w:cs="Consolas"/>
          <w:b/>
          <w:bCs/>
          <w:color w:val="0000FF"/>
          <w:sz w:val="22"/>
        </w:rPr>
      </w:pPr>
      <w:r>
        <w:rPr>
          <w:rFonts w:ascii="Consolas" w:hAnsi="Consolas" w:cs="Consolas"/>
          <w:b/>
          <w:bCs/>
          <w:color w:val="0000FF"/>
          <w:sz w:val="22"/>
        </w:rPr>
        <w:br w:type="page"/>
      </w:r>
    </w:p>
    <w:p w14:paraId="6492E805" w14:textId="77777777" w:rsidR="00981AD9" w:rsidRDefault="00981AD9" w:rsidP="00981AD9">
      <w:pPr>
        <w:spacing w:before="100" w:beforeAutospacing="1" w:after="100" w:afterAutospacing="1" w:line="240" w:lineRule="auto"/>
        <w:textAlignment w:val="baseline"/>
        <w:rPr>
          <w:rFonts w:ascii="Consolas" w:hAnsi="Consolas" w:cs="Consolas"/>
          <w:b/>
          <w:bCs/>
          <w:color w:val="000000"/>
          <w:sz w:val="22"/>
        </w:rPr>
      </w:pPr>
      <w:proofErr w:type="spellStart"/>
      <w:proofErr w:type="gramStart"/>
      <w:r w:rsidRPr="004023E4">
        <w:rPr>
          <w:rFonts w:ascii="Consolas" w:hAnsi="Consolas" w:cs="Consolas"/>
          <w:b/>
          <w:bCs/>
          <w:color w:val="0000FF"/>
          <w:sz w:val="22"/>
        </w:rPr>
        <w:lastRenderedPageBreak/>
        <w:t>int</w:t>
      </w:r>
      <w:proofErr w:type="spellEnd"/>
      <w:proofErr w:type="gramEnd"/>
      <w:r w:rsidRPr="004023E4">
        <w:rPr>
          <w:rFonts w:ascii="Consolas" w:hAnsi="Consolas" w:cs="Consolas"/>
          <w:b/>
          <w:bCs/>
          <w:color w:val="000000"/>
          <w:sz w:val="22"/>
        </w:rPr>
        <w:t xml:space="preserve"> menu(</w:t>
      </w:r>
      <w:r w:rsidRPr="004023E4">
        <w:rPr>
          <w:rFonts w:ascii="Consolas" w:hAnsi="Consolas" w:cs="Consolas"/>
          <w:b/>
          <w:bCs/>
          <w:color w:val="0000FF"/>
          <w:sz w:val="22"/>
        </w:rPr>
        <w:t>void</w:t>
      </w:r>
      <w:r w:rsidRPr="004023E4">
        <w:rPr>
          <w:rFonts w:ascii="Consolas" w:hAnsi="Consolas" w:cs="Consolas"/>
          <w:b/>
          <w:bCs/>
          <w:color w:val="000000"/>
          <w:sz w:val="22"/>
        </w:rPr>
        <w:t>)</w:t>
      </w:r>
    </w:p>
    <w:p w14:paraId="72DC06D1" w14:textId="77777777"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 xml:space="preserve">Menu prints the following </w:t>
      </w:r>
      <w:proofErr w:type="gramStart"/>
      <w:r>
        <w:rPr>
          <w:rFonts w:cstheme="minorHAnsi"/>
          <w:color w:val="000000"/>
          <w:szCs w:val="24"/>
        </w:rPr>
        <w:t>options:</w:t>
      </w:r>
      <w:proofErr w:type="gramEnd"/>
      <w:r w:rsidRPr="004023E4">
        <w:rPr>
          <w:rFonts w:cstheme="minorHAnsi"/>
          <w:b/>
          <w:bCs/>
          <w:color w:val="000000"/>
          <w:szCs w:val="24"/>
        </w:rPr>
        <w:t>&gt;&lt;</w:t>
      </w:r>
      <w:r>
        <w:rPr>
          <w:rFonts w:cstheme="minorHAnsi"/>
          <w:color w:val="000000"/>
          <w:szCs w:val="24"/>
        </w:rPr>
        <w:br/>
      </w:r>
      <w:r w:rsidRPr="00D36C5B">
        <w:rPr>
          <w:rFonts w:cstheme="minorHAnsi"/>
          <w:b/>
          <w:bCs/>
          <w:color w:val="000000"/>
          <w:szCs w:val="24"/>
        </w:rPr>
        <w:t>&gt;</w:t>
      </w:r>
      <w:r w:rsidRPr="004023E4">
        <w:rPr>
          <w:rFonts w:ascii="Consolas" w:hAnsi="Consolas" w:cs="Consolas"/>
          <w:color w:val="C00000"/>
          <w:sz w:val="19"/>
          <w:szCs w:val="19"/>
        </w:rPr>
        <w:t>1- List all items</w:t>
      </w:r>
      <w:r w:rsidRPr="00D36C5B">
        <w:rPr>
          <w:rFonts w:cstheme="minorHAnsi"/>
          <w:b/>
          <w:bCs/>
          <w:color w:val="000000"/>
          <w:szCs w:val="24"/>
        </w:rPr>
        <w:t>&lt;</w:t>
      </w:r>
    </w:p>
    <w:p w14:paraId="7DFE7B8E" w14:textId="77777777"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2- Search by SKU</w:t>
      </w:r>
      <w:r w:rsidRPr="00D36C5B">
        <w:rPr>
          <w:rFonts w:cstheme="minorHAnsi"/>
          <w:b/>
          <w:bCs/>
          <w:color w:val="000000"/>
          <w:szCs w:val="24"/>
        </w:rPr>
        <w:t>&lt;</w:t>
      </w:r>
    </w:p>
    <w:p w14:paraId="26D6EBB3" w14:textId="77777777"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3- Checkout an item</w:t>
      </w:r>
      <w:r w:rsidRPr="00D36C5B">
        <w:rPr>
          <w:rFonts w:cstheme="minorHAnsi"/>
          <w:b/>
          <w:bCs/>
          <w:color w:val="000000"/>
          <w:szCs w:val="24"/>
        </w:rPr>
        <w:t>&lt;</w:t>
      </w:r>
    </w:p>
    <w:p w14:paraId="1E1D0846" w14:textId="77777777"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4- Stock an item</w:t>
      </w:r>
      <w:r w:rsidRPr="00D36C5B">
        <w:rPr>
          <w:rFonts w:cstheme="minorHAnsi"/>
          <w:b/>
          <w:bCs/>
          <w:color w:val="000000"/>
          <w:szCs w:val="24"/>
        </w:rPr>
        <w:t>&lt;</w:t>
      </w:r>
    </w:p>
    <w:p w14:paraId="5AD31B87" w14:textId="58AF57AD"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5- Add new item or update</w:t>
      </w:r>
      <w:r w:rsidR="00520BC7">
        <w:rPr>
          <w:rFonts w:ascii="Consolas" w:hAnsi="Consolas" w:cs="Consolas"/>
          <w:color w:val="C00000"/>
          <w:sz w:val="19"/>
          <w:szCs w:val="19"/>
        </w:rPr>
        <w:t xml:space="preserve"> </w:t>
      </w:r>
      <w:r w:rsidRPr="004023E4">
        <w:rPr>
          <w:rFonts w:ascii="Consolas" w:hAnsi="Consolas" w:cs="Consolas"/>
          <w:color w:val="C00000"/>
          <w:sz w:val="19"/>
          <w:szCs w:val="19"/>
        </w:rPr>
        <w:t>item</w:t>
      </w:r>
      <w:r w:rsidRPr="00D36C5B">
        <w:rPr>
          <w:rFonts w:cstheme="minorHAnsi"/>
          <w:b/>
          <w:bCs/>
          <w:color w:val="000000"/>
          <w:szCs w:val="24"/>
        </w:rPr>
        <w:t>&lt;</w:t>
      </w:r>
    </w:p>
    <w:p w14:paraId="6FD3E96D" w14:textId="77777777"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6- delete item</w:t>
      </w:r>
      <w:r w:rsidRPr="00D36C5B">
        <w:rPr>
          <w:rFonts w:cstheme="minorHAnsi"/>
          <w:b/>
          <w:bCs/>
          <w:color w:val="000000"/>
          <w:szCs w:val="24"/>
        </w:rPr>
        <w:t>&lt;</w:t>
      </w:r>
    </w:p>
    <w:p w14:paraId="2FAEDD34" w14:textId="77777777"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7- Search by name</w:t>
      </w:r>
      <w:r w:rsidRPr="00D36C5B">
        <w:rPr>
          <w:rFonts w:cstheme="minorHAnsi"/>
          <w:b/>
          <w:bCs/>
          <w:color w:val="000000"/>
          <w:szCs w:val="24"/>
        </w:rPr>
        <w:t>&lt;</w:t>
      </w:r>
    </w:p>
    <w:p w14:paraId="6268EF3A" w14:textId="77777777" w:rsidR="00981AD9" w:rsidRDefault="00981AD9" w:rsidP="00981AD9">
      <w:pPr>
        <w:autoSpaceDE w:val="0"/>
        <w:autoSpaceDN w:val="0"/>
        <w:adjustRightInd w:val="0"/>
        <w:spacing w:after="0" w:line="240" w:lineRule="auto"/>
        <w:rPr>
          <w:rFonts w:cstheme="minorHAnsi"/>
          <w:b/>
          <w:bCs/>
          <w:color w:val="000000"/>
          <w:szCs w:val="24"/>
        </w:rPr>
      </w:pPr>
      <w:r w:rsidRPr="00D36C5B">
        <w:rPr>
          <w:rFonts w:cstheme="minorHAnsi"/>
          <w:b/>
          <w:bCs/>
          <w:color w:val="000000"/>
          <w:szCs w:val="24"/>
        </w:rPr>
        <w:t>&gt;</w:t>
      </w:r>
      <w:r w:rsidRPr="004023E4">
        <w:rPr>
          <w:rFonts w:ascii="Consolas" w:hAnsi="Consolas" w:cs="Consolas"/>
          <w:color w:val="C00000"/>
          <w:sz w:val="19"/>
          <w:szCs w:val="19"/>
        </w:rPr>
        <w:t>0- Exit program</w:t>
      </w:r>
      <w:r w:rsidRPr="00D36C5B">
        <w:rPr>
          <w:rFonts w:cstheme="minorHAnsi"/>
          <w:b/>
          <w:bCs/>
          <w:color w:val="000000"/>
          <w:szCs w:val="24"/>
        </w:rPr>
        <w:t>&lt;</w:t>
      </w:r>
      <w:r w:rsidRPr="004023E4">
        <w:rPr>
          <w:rFonts w:ascii="Consolas" w:hAnsi="Consolas" w:cs="Consolas"/>
          <w:color w:val="C00000"/>
          <w:sz w:val="19"/>
          <w:szCs w:val="19"/>
        </w:rPr>
        <w:br/>
      </w:r>
      <w:r w:rsidRPr="00D36C5B">
        <w:rPr>
          <w:rFonts w:cstheme="minorHAnsi"/>
          <w:b/>
          <w:bCs/>
          <w:color w:val="000000"/>
          <w:szCs w:val="24"/>
        </w:rPr>
        <w:t>&gt;</w:t>
      </w:r>
      <w:r w:rsidRPr="004023E4">
        <w:rPr>
          <w:rFonts w:ascii="Consolas" w:hAnsi="Consolas" w:cs="Consolas"/>
          <w:color w:val="C00000"/>
          <w:sz w:val="19"/>
          <w:szCs w:val="19"/>
        </w:rPr>
        <w:t xml:space="preserve">&gt; </w:t>
      </w:r>
      <w:r w:rsidRPr="00D36C5B">
        <w:rPr>
          <w:rFonts w:cstheme="minorHAnsi"/>
          <w:b/>
          <w:bCs/>
          <w:color w:val="000000"/>
          <w:szCs w:val="24"/>
        </w:rPr>
        <w:t>&lt;</w:t>
      </w:r>
    </w:p>
    <w:p w14:paraId="6EAE6E04" w14:textId="26D7B6E3" w:rsidR="00981AD9" w:rsidRPr="00520BC7" w:rsidRDefault="00981AD9" w:rsidP="00520BC7">
      <w:pPr>
        <w:autoSpaceDE w:val="0"/>
        <w:autoSpaceDN w:val="0"/>
        <w:adjustRightInd w:val="0"/>
        <w:spacing w:after="0" w:line="240" w:lineRule="auto"/>
        <w:rPr>
          <w:rFonts w:cstheme="minorHAnsi"/>
          <w:color w:val="000000"/>
          <w:szCs w:val="24"/>
        </w:rPr>
      </w:pPr>
      <w:r w:rsidRPr="00520BC7">
        <w:rPr>
          <w:rFonts w:cstheme="minorHAnsi"/>
          <w:color w:val="000000"/>
          <w:szCs w:val="24"/>
        </w:rPr>
        <w:t>Then, it receives an integer between</w:t>
      </w:r>
      <w:r w:rsidR="00520BC7" w:rsidRPr="00520BC7">
        <w:rPr>
          <w:rFonts w:cstheme="minorHAnsi"/>
          <w:color w:val="000000"/>
          <w:szCs w:val="24"/>
        </w:rPr>
        <w:t xml:space="preserve"> </w:t>
      </w:r>
      <w:r w:rsidRPr="00520BC7">
        <w:rPr>
          <w:rFonts w:cstheme="minorHAnsi"/>
          <w:color w:val="000000"/>
          <w:szCs w:val="24"/>
        </w:rPr>
        <w:t xml:space="preserve">0 and 7 </w:t>
      </w:r>
      <w:r w:rsidR="00520BC7" w:rsidRPr="00520BC7">
        <w:rPr>
          <w:rFonts w:cstheme="minorHAnsi"/>
          <w:color w:val="000000"/>
          <w:szCs w:val="24"/>
        </w:rPr>
        <w:t>inclusive</w:t>
      </w:r>
      <w:r w:rsidRPr="00520BC7">
        <w:rPr>
          <w:rFonts w:cstheme="minorHAnsi"/>
          <w:color w:val="000000"/>
          <w:szCs w:val="24"/>
        </w:rPr>
        <w:t xml:space="preserve"> and returns it. Menu will not accept any number less than 0 or greater than 7 (Use the proper UI function written in milestone 1).</w:t>
      </w:r>
    </w:p>
    <w:p w14:paraId="34BF8983" w14:textId="77777777" w:rsidR="00981AD9" w:rsidRPr="00520BC7" w:rsidRDefault="00981AD9" w:rsidP="00981AD9">
      <w:pPr>
        <w:autoSpaceDE w:val="0"/>
        <w:autoSpaceDN w:val="0"/>
        <w:adjustRightInd w:val="0"/>
        <w:spacing w:after="0" w:line="240" w:lineRule="auto"/>
        <w:rPr>
          <w:rFonts w:cstheme="minorHAnsi"/>
          <w:color w:val="000000"/>
          <w:szCs w:val="24"/>
        </w:rPr>
      </w:pPr>
    </w:p>
    <w:p w14:paraId="330B3C62" w14:textId="77777777" w:rsidR="00981AD9" w:rsidRPr="00520BC7" w:rsidRDefault="00981AD9" w:rsidP="00981AD9">
      <w:pPr>
        <w:autoSpaceDE w:val="0"/>
        <w:autoSpaceDN w:val="0"/>
        <w:adjustRightInd w:val="0"/>
        <w:spacing w:after="0" w:line="240" w:lineRule="auto"/>
        <w:rPr>
          <w:rFonts w:cstheme="minorHAnsi"/>
          <w:color w:val="000000"/>
          <w:szCs w:val="24"/>
        </w:rPr>
      </w:pPr>
    </w:p>
    <w:p w14:paraId="5118549E" w14:textId="77777777" w:rsidR="00981AD9" w:rsidRPr="00520BC7" w:rsidRDefault="00981AD9" w:rsidP="00981AD9">
      <w:pPr>
        <w:autoSpaceDE w:val="0"/>
        <w:autoSpaceDN w:val="0"/>
        <w:adjustRightInd w:val="0"/>
        <w:spacing w:after="0" w:line="240" w:lineRule="auto"/>
        <w:rPr>
          <w:rFonts w:ascii="Consolas" w:hAnsi="Consolas" w:cs="Consolas"/>
          <w:b/>
          <w:bCs/>
          <w:color w:val="C00000"/>
          <w:sz w:val="22"/>
        </w:rPr>
      </w:pPr>
      <w:proofErr w:type="gramStart"/>
      <w:r w:rsidRPr="00520BC7">
        <w:rPr>
          <w:rFonts w:ascii="Consolas" w:hAnsi="Consolas" w:cs="Consolas"/>
          <w:b/>
          <w:bCs/>
          <w:color w:val="0000FF"/>
          <w:sz w:val="22"/>
        </w:rPr>
        <w:t>void</w:t>
      </w:r>
      <w:proofErr w:type="gramEnd"/>
      <w:r w:rsidRPr="00520BC7">
        <w:rPr>
          <w:rFonts w:ascii="Consolas" w:hAnsi="Consolas" w:cs="Consolas"/>
          <w:b/>
          <w:bCs/>
          <w:color w:val="000000"/>
          <w:sz w:val="22"/>
        </w:rPr>
        <w:t xml:space="preserve"> </w:t>
      </w:r>
      <w:proofErr w:type="spellStart"/>
      <w:r w:rsidRPr="00520BC7">
        <w:rPr>
          <w:rFonts w:ascii="Consolas" w:hAnsi="Consolas" w:cs="Consolas"/>
          <w:b/>
          <w:bCs/>
          <w:color w:val="000000"/>
          <w:sz w:val="22"/>
        </w:rPr>
        <w:t>GrocInvSys</w:t>
      </w:r>
      <w:proofErr w:type="spellEnd"/>
      <w:r w:rsidRPr="00520BC7">
        <w:rPr>
          <w:rFonts w:ascii="Consolas" w:hAnsi="Consolas" w:cs="Consolas"/>
          <w:b/>
          <w:bCs/>
          <w:color w:val="000000"/>
          <w:sz w:val="22"/>
        </w:rPr>
        <w:t>(</w:t>
      </w:r>
      <w:r w:rsidRPr="00520BC7">
        <w:rPr>
          <w:rFonts w:ascii="Consolas" w:hAnsi="Consolas" w:cs="Consolas"/>
          <w:b/>
          <w:bCs/>
          <w:color w:val="0000FF"/>
          <w:sz w:val="22"/>
        </w:rPr>
        <w:t>void</w:t>
      </w:r>
      <w:r w:rsidRPr="00520BC7">
        <w:rPr>
          <w:rFonts w:ascii="Consolas" w:hAnsi="Consolas" w:cs="Consolas"/>
          <w:b/>
          <w:bCs/>
          <w:color w:val="000000"/>
          <w:sz w:val="22"/>
        </w:rPr>
        <w:t>)</w:t>
      </w:r>
    </w:p>
    <w:p w14:paraId="2D730326"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 xml:space="preserve">This function is the heart of your application and runs the whole program. </w:t>
      </w:r>
    </w:p>
    <w:p w14:paraId="304C82CD"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proofErr w:type="spellStart"/>
      <w:r w:rsidRPr="00520BC7">
        <w:rPr>
          <w:rFonts w:cstheme="minorHAnsi"/>
          <w:color w:val="000000"/>
          <w:szCs w:val="24"/>
        </w:rPr>
        <w:t>GrocInvSys</w:t>
      </w:r>
      <w:proofErr w:type="spellEnd"/>
      <w:r w:rsidRPr="00520BC7">
        <w:rPr>
          <w:rFonts w:cstheme="minorHAnsi"/>
          <w:color w:val="000000"/>
          <w:szCs w:val="24"/>
        </w:rPr>
        <w:t xml:space="preserve">, first, displays the welcome message and skips a line and then displays the menu and receives the user’s selection. </w:t>
      </w:r>
    </w:p>
    <w:p w14:paraId="0242BC95"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1,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List Items</w:t>
      </w:r>
      <w:proofErr w:type="gramStart"/>
      <w:r w:rsidRPr="00520BC7">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554945E4"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2,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Items</w:t>
      </w:r>
      <w:proofErr w:type="gramStart"/>
      <w:r w:rsidRPr="00520BC7">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770B2AA5"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3,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Checkout Item</w:t>
      </w:r>
      <w:proofErr w:type="gramStart"/>
      <w:r w:rsidRPr="00520BC7">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02700597"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4,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Stock Item</w:t>
      </w:r>
      <w:proofErr w:type="gramStart"/>
      <w:r w:rsidRPr="00520BC7">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1E9318E5" w14:textId="77777777" w:rsidR="00981AD9" w:rsidRPr="00520BC7" w:rsidRDefault="00981AD9" w:rsidP="00981AD9">
      <w:pPr>
        <w:spacing w:before="100" w:beforeAutospacing="1" w:after="100" w:afterAutospacing="1" w:line="240" w:lineRule="auto"/>
        <w:textAlignment w:val="baseline"/>
      </w:pPr>
      <w:r w:rsidRPr="00520BC7">
        <w:rPr>
          <w:rFonts w:cstheme="minorHAnsi"/>
          <w:color w:val="000000"/>
          <w:szCs w:val="24"/>
        </w:rPr>
        <w:t>If user selects 5,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Add/Update Item</w:t>
      </w:r>
      <w:proofErr w:type="gramStart"/>
      <w:r w:rsidRPr="00520BC7">
        <w:rPr>
          <w:rFonts w:ascii="Consolas" w:hAnsi="Consolas" w:cs="Consolas"/>
          <w:color w:val="C00000"/>
          <w:sz w:val="19"/>
          <w:szCs w:val="19"/>
        </w:rPr>
        <w:t>!</w:t>
      </w:r>
      <w:r w:rsidRPr="00520BC7">
        <w:rPr>
          <w:rFonts w:cstheme="minorHAnsi"/>
          <w:b/>
          <w:bCs/>
          <w:color w:val="000000"/>
          <w:szCs w:val="24"/>
        </w:rPr>
        <w:t>&lt;</w:t>
      </w:r>
      <w:proofErr w:type="gramEnd"/>
      <w:r w:rsidRPr="00520BC7">
        <w:t xml:space="preserve"> </w:t>
      </w:r>
      <w:r w:rsidRPr="00520BC7">
        <w:rPr>
          <w:rFonts w:cstheme="minorHAnsi"/>
          <w:color w:val="000000"/>
          <w:szCs w:val="24"/>
        </w:rPr>
        <w:t>and goes to newline</w:t>
      </w:r>
    </w:p>
    <w:p w14:paraId="0C2ED506"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6,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Delete Item</w:t>
      </w:r>
      <w:proofErr w:type="gramStart"/>
      <w:r w:rsidRPr="00520BC7">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7BAF0AC3"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7,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by name</w:t>
      </w:r>
      <w:proofErr w:type="gramStart"/>
      <w:r w:rsidRPr="00520BC7">
        <w:rPr>
          <w:rFonts w:ascii="Consolas" w:hAnsi="Consolas" w:cs="Consolas"/>
          <w:color w:val="C00000"/>
          <w:sz w:val="19"/>
          <w:szCs w:val="19"/>
        </w:rPr>
        <w:t>!</w:t>
      </w:r>
      <w:r w:rsidRPr="00520BC7">
        <w:rPr>
          <w:rFonts w:cstheme="minorHAnsi"/>
          <w:b/>
          <w:bCs/>
          <w:color w:val="000000"/>
          <w:szCs w:val="24"/>
        </w:rPr>
        <w:t>&lt;</w:t>
      </w:r>
      <w:proofErr w:type="gramEnd"/>
      <w:r w:rsidRPr="00520BC7">
        <w:rPr>
          <w:rFonts w:cstheme="minorHAnsi"/>
          <w:b/>
          <w:bCs/>
          <w:color w:val="000000"/>
          <w:szCs w:val="24"/>
        </w:rPr>
        <w:t xml:space="preserve"> </w:t>
      </w:r>
      <w:r w:rsidRPr="00520BC7">
        <w:rPr>
          <w:rFonts w:cstheme="minorHAnsi"/>
          <w:color w:val="000000"/>
          <w:szCs w:val="24"/>
        </w:rPr>
        <w:t>and goes to newline</w:t>
      </w:r>
    </w:p>
    <w:p w14:paraId="053CD4E7"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p>
    <w:p w14:paraId="09C0515A"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lastRenderedPageBreak/>
        <w:t>After receiving a number between 1 and 7, it will pause the application and goes back to display the menu.</w:t>
      </w:r>
    </w:p>
    <w:p w14:paraId="31FD9C59" w14:textId="77777777" w:rsidR="00981AD9" w:rsidRPr="00520BC7" w:rsidRDefault="00981AD9" w:rsidP="00981AD9">
      <w:pPr>
        <w:spacing w:before="100" w:beforeAutospacing="1" w:after="100" w:afterAutospacing="1" w:line="240" w:lineRule="auto"/>
        <w:textAlignment w:val="baseline"/>
        <w:rPr>
          <w:rFonts w:cstheme="minorHAnsi"/>
          <w:b/>
          <w:bCs/>
          <w:color w:val="000000"/>
          <w:szCs w:val="24"/>
        </w:rPr>
      </w:pPr>
      <w:r w:rsidRPr="00520BC7">
        <w:rPr>
          <w:rFonts w:cstheme="minorHAnsi"/>
          <w:color w:val="000000"/>
          <w:szCs w:val="24"/>
        </w:rPr>
        <w:t>If user selects 0,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Exit the program? (Y)</w:t>
      </w:r>
      <w:proofErr w:type="spellStart"/>
      <w:r w:rsidRPr="00520BC7">
        <w:rPr>
          <w:rFonts w:ascii="Consolas" w:hAnsi="Consolas" w:cs="Consolas"/>
          <w:color w:val="C00000"/>
          <w:sz w:val="19"/>
          <w:szCs w:val="19"/>
        </w:rPr>
        <w:t>es</w:t>
      </w:r>
      <w:proofErr w:type="spellEnd"/>
      <w:r w:rsidRPr="00520BC7">
        <w:rPr>
          <w:rFonts w:ascii="Consolas" w:hAnsi="Consolas" w:cs="Consolas"/>
          <w:color w:val="C00000"/>
          <w:sz w:val="19"/>
          <w:szCs w:val="19"/>
        </w:rPr>
        <w:t xml:space="preserve">/(N)o): </w:t>
      </w:r>
      <w:r w:rsidRPr="00520BC7">
        <w:rPr>
          <w:rFonts w:cstheme="minorHAnsi"/>
          <w:b/>
          <w:bCs/>
          <w:color w:val="000000"/>
          <w:szCs w:val="24"/>
        </w:rPr>
        <w:t xml:space="preserve">&lt; </w:t>
      </w:r>
      <w:r w:rsidRPr="00520BC7">
        <w:rPr>
          <w:rFonts w:cstheme="minorHAnsi"/>
          <w:b/>
          <w:bCs/>
          <w:color w:val="000000"/>
          <w:szCs w:val="24"/>
        </w:rPr>
        <w:br/>
      </w:r>
      <w:r w:rsidRPr="00520BC7">
        <w:rPr>
          <w:rFonts w:cstheme="minorHAnsi"/>
          <w:color w:val="000000"/>
          <w:szCs w:val="24"/>
        </w:rPr>
        <w:t xml:space="preserve">and waits for the user to enter “Y”, ”y”, “N” or “n” for Yes or No. </w:t>
      </w:r>
      <w:r w:rsidRPr="00520BC7">
        <w:rPr>
          <w:rFonts w:cstheme="minorHAnsi"/>
          <w:color w:val="000000"/>
          <w:szCs w:val="24"/>
        </w:rPr>
        <w:br/>
        <w:t xml:space="preserve">If the user replies Yes, it will end the program, otherwise it goes back to </w:t>
      </w:r>
      <w:proofErr w:type="gramStart"/>
      <w:r w:rsidRPr="00520BC7">
        <w:rPr>
          <w:rFonts w:cstheme="minorHAnsi"/>
          <w:color w:val="000000"/>
          <w:szCs w:val="24"/>
        </w:rPr>
        <w:t>display  the</w:t>
      </w:r>
      <w:proofErr w:type="gramEnd"/>
      <w:r w:rsidRPr="00520BC7">
        <w:rPr>
          <w:rFonts w:cstheme="minorHAnsi"/>
          <w:color w:val="000000"/>
          <w:szCs w:val="24"/>
        </w:rPr>
        <w:t xml:space="preserve"> menu. </w:t>
      </w:r>
      <w:r w:rsidRPr="00520BC7">
        <w:rPr>
          <w:rFonts w:cstheme="minorHAnsi"/>
          <w:b/>
          <w:bCs/>
          <w:color w:val="000000"/>
          <w:szCs w:val="24"/>
        </w:rPr>
        <w:t xml:space="preserve"> </w:t>
      </w:r>
    </w:p>
    <w:p w14:paraId="6963D414" w14:textId="77777777" w:rsidR="00981AD9" w:rsidRPr="00520BC7" w:rsidRDefault="00981AD9" w:rsidP="00981AD9">
      <w:pPr>
        <w:spacing w:before="100" w:beforeAutospacing="1" w:after="100" w:afterAutospacing="1" w:line="240" w:lineRule="auto"/>
        <w:textAlignment w:val="baseline"/>
      </w:pPr>
      <w:r w:rsidRPr="00520BC7">
        <w:object w:dxaOrig="7275" w:dyaOrig="11901" w14:anchorId="69B1304C">
          <v:shape id="_x0000_i1028" type="#_x0000_t75" style="width:363pt;height:594pt" o:ole="">
            <v:imagedata r:id="rId16" o:title=""/>
          </v:shape>
          <o:OLEObject Type="Embed" ProgID="Visio.Drawing.15" ShapeID="_x0000_i1028" DrawAspect="Content" ObjectID="_1539370680" r:id="rId17"/>
        </w:object>
      </w:r>
    </w:p>
    <w:p w14:paraId="35CBE3A0" w14:textId="77777777" w:rsidR="00981AD9" w:rsidRPr="00520BC7" w:rsidRDefault="00981AD9" w:rsidP="00981AD9">
      <w:pPr>
        <w:spacing w:before="100" w:beforeAutospacing="1" w:after="100" w:afterAutospacing="1" w:line="240" w:lineRule="auto"/>
        <w:textAlignment w:val="baseline"/>
        <w:rPr>
          <w:rFonts w:ascii="Arial" w:eastAsia="Times New Roman" w:hAnsi="Arial" w:cs="Arial"/>
          <w:b/>
          <w:bCs/>
          <w:caps/>
          <w:color w:val="00B0F0"/>
          <w:sz w:val="27"/>
          <w:szCs w:val="27"/>
        </w:rPr>
      </w:pPr>
    </w:p>
    <w:p w14:paraId="69E83B3A" w14:textId="77777777" w:rsidR="00981AD9" w:rsidRPr="00520BC7" w:rsidRDefault="00981AD9" w:rsidP="00981AD9">
      <w:pPr>
        <w:spacing w:before="100" w:beforeAutospacing="1" w:after="100" w:afterAutospacing="1" w:line="240" w:lineRule="auto"/>
        <w:textAlignment w:val="baseline"/>
        <w:rPr>
          <w:rFonts w:ascii="Arial" w:eastAsia="Times New Roman" w:hAnsi="Arial" w:cs="Arial"/>
          <w:caps/>
          <w:color w:val="00B0F0"/>
          <w:sz w:val="22"/>
        </w:rPr>
      </w:pPr>
      <w:r w:rsidRPr="00520BC7">
        <w:rPr>
          <w:rFonts w:ascii="Arial" w:eastAsia="Times New Roman" w:hAnsi="Arial" w:cs="Arial"/>
          <w:b/>
          <w:bCs/>
          <w:caps/>
          <w:color w:val="00B0F0"/>
          <w:sz w:val="27"/>
          <w:szCs w:val="27"/>
        </w:rPr>
        <w:lastRenderedPageBreak/>
        <w:t xml:space="preserve">OUtput sample: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0D351290"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Grocery Inventory System ===---</w:t>
      </w:r>
    </w:p>
    <w:p w14:paraId="4815E6C5" w14:textId="77777777" w:rsidR="00981AD9" w:rsidRPr="00520BC7" w:rsidRDefault="00981AD9" w:rsidP="00981AD9">
      <w:pPr>
        <w:autoSpaceDE w:val="0"/>
        <w:autoSpaceDN w:val="0"/>
        <w:adjustRightInd w:val="0"/>
        <w:spacing w:after="0" w:line="240" w:lineRule="auto"/>
        <w:rPr>
          <w:rFonts w:ascii="Consolas" w:hAnsi="Consolas" w:cs="Consolas"/>
          <w:sz w:val="22"/>
        </w:rPr>
      </w:pPr>
    </w:p>
    <w:p w14:paraId="0B42DFD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1F9237DD"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4775DD5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0FB869EF"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30C4B2D1"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050CD03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proofErr w:type="gramStart"/>
      <w:r w:rsidRPr="00520BC7">
        <w:rPr>
          <w:rFonts w:ascii="Consolas" w:hAnsi="Consolas" w:cs="Consolas"/>
          <w:sz w:val="22"/>
        </w:rPr>
        <w:t>delete</w:t>
      </w:r>
      <w:proofErr w:type="gramEnd"/>
      <w:r w:rsidRPr="00520BC7">
        <w:rPr>
          <w:rFonts w:ascii="Consolas" w:hAnsi="Consolas" w:cs="Consolas"/>
          <w:sz w:val="22"/>
        </w:rPr>
        <w:t xml:space="preserve"> item</w:t>
      </w:r>
    </w:p>
    <w:p w14:paraId="579CDB7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379B7BD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62EB596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8</w:t>
      </w:r>
    </w:p>
    <w:p w14:paraId="79D26E68"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Invalid value, 0 &lt; value &lt; 7: </w:t>
      </w:r>
      <w:r w:rsidRPr="00520BC7">
        <w:rPr>
          <w:rFonts w:ascii="Consolas" w:hAnsi="Consolas" w:cs="Consolas"/>
          <w:b/>
          <w:bCs/>
          <w:i/>
          <w:iCs/>
          <w:color w:val="FF0000"/>
          <w:sz w:val="22"/>
          <w:u w:val="single"/>
        </w:rPr>
        <w:t>1</w:t>
      </w:r>
    </w:p>
    <w:p w14:paraId="18E2746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List Items!</w:t>
      </w:r>
    </w:p>
    <w:p w14:paraId="42979CF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4D6D362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71C427A6"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0D31FA34"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515849C6"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43130333"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4B6EA64D"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proofErr w:type="gramStart"/>
      <w:r w:rsidRPr="00520BC7">
        <w:rPr>
          <w:rFonts w:ascii="Consolas" w:hAnsi="Consolas" w:cs="Consolas"/>
          <w:sz w:val="22"/>
        </w:rPr>
        <w:t>delete</w:t>
      </w:r>
      <w:proofErr w:type="gramEnd"/>
      <w:r w:rsidRPr="00520BC7">
        <w:rPr>
          <w:rFonts w:ascii="Consolas" w:hAnsi="Consolas" w:cs="Consolas"/>
          <w:sz w:val="22"/>
        </w:rPr>
        <w:t xml:space="preserve"> item</w:t>
      </w:r>
    </w:p>
    <w:p w14:paraId="6EEEAB9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5539B4F8"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21E0645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2</w:t>
      </w:r>
    </w:p>
    <w:p w14:paraId="387613B4"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Search Items!</w:t>
      </w:r>
    </w:p>
    <w:p w14:paraId="24DEBFC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106FF18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3191F01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46B525C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2E76572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0CFB08B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1589B371"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proofErr w:type="gramStart"/>
      <w:r w:rsidRPr="00520BC7">
        <w:rPr>
          <w:rFonts w:ascii="Consolas" w:hAnsi="Consolas" w:cs="Consolas"/>
          <w:sz w:val="22"/>
        </w:rPr>
        <w:t>delete</w:t>
      </w:r>
      <w:proofErr w:type="gramEnd"/>
      <w:r w:rsidRPr="00520BC7">
        <w:rPr>
          <w:rFonts w:ascii="Consolas" w:hAnsi="Consolas" w:cs="Consolas"/>
          <w:sz w:val="22"/>
        </w:rPr>
        <w:t xml:space="preserve"> item</w:t>
      </w:r>
    </w:p>
    <w:p w14:paraId="5EB5A58E"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799D1891"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1AC466A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3</w:t>
      </w:r>
    </w:p>
    <w:p w14:paraId="7BA3687D"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Checkout Item!</w:t>
      </w:r>
    </w:p>
    <w:p w14:paraId="46EC705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779F311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312B3DF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62F5C57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09A61731"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43D470E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47FCB11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proofErr w:type="gramStart"/>
      <w:r w:rsidRPr="00520BC7">
        <w:rPr>
          <w:rFonts w:ascii="Consolas" w:hAnsi="Consolas" w:cs="Consolas"/>
          <w:sz w:val="22"/>
        </w:rPr>
        <w:t>delete</w:t>
      </w:r>
      <w:proofErr w:type="gramEnd"/>
      <w:r w:rsidRPr="00520BC7">
        <w:rPr>
          <w:rFonts w:ascii="Consolas" w:hAnsi="Consolas" w:cs="Consolas"/>
          <w:sz w:val="22"/>
        </w:rPr>
        <w:t xml:space="preserve"> item</w:t>
      </w:r>
    </w:p>
    <w:p w14:paraId="44230218"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0E142FC8"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3779D610"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4</w:t>
      </w:r>
    </w:p>
    <w:p w14:paraId="5815E573"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Stock Item!</w:t>
      </w:r>
    </w:p>
    <w:p w14:paraId="5B104B1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1B1E6550"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7821765D"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lastRenderedPageBreak/>
        <w:t>2- Search by SKU</w:t>
      </w:r>
    </w:p>
    <w:p w14:paraId="36C6D8D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057A01D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34A50BA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3ABD56F1"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proofErr w:type="gramStart"/>
      <w:r w:rsidRPr="00520BC7">
        <w:rPr>
          <w:rFonts w:ascii="Consolas" w:hAnsi="Consolas" w:cs="Consolas"/>
          <w:sz w:val="22"/>
        </w:rPr>
        <w:t>delete</w:t>
      </w:r>
      <w:proofErr w:type="gramEnd"/>
      <w:r w:rsidRPr="00520BC7">
        <w:rPr>
          <w:rFonts w:ascii="Consolas" w:hAnsi="Consolas" w:cs="Consolas"/>
          <w:sz w:val="22"/>
        </w:rPr>
        <w:t xml:space="preserve"> item</w:t>
      </w:r>
    </w:p>
    <w:p w14:paraId="0CBD41C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539059A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63CC8C5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5</w:t>
      </w:r>
    </w:p>
    <w:p w14:paraId="39311803"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Add/Update Item!</w:t>
      </w:r>
    </w:p>
    <w:p w14:paraId="2B72F13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739CF22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6702587F"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6009DF1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75BF94B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51B864B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9FD1B5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proofErr w:type="gramStart"/>
      <w:r w:rsidRPr="00520BC7">
        <w:rPr>
          <w:rFonts w:ascii="Consolas" w:hAnsi="Consolas" w:cs="Consolas"/>
          <w:sz w:val="22"/>
        </w:rPr>
        <w:t>delete</w:t>
      </w:r>
      <w:proofErr w:type="gramEnd"/>
      <w:r w:rsidRPr="00520BC7">
        <w:rPr>
          <w:rFonts w:ascii="Consolas" w:hAnsi="Consolas" w:cs="Consolas"/>
          <w:sz w:val="22"/>
        </w:rPr>
        <w:t xml:space="preserve"> item</w:t>
      </w:r>
    </w:p>
    <w:p w14:paraId="6E0EEEC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4DEA88F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3995CC71"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6</w:t>
      </w:r>
    </w:p>
    <w:p w14:paraId="42D0DAED"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Delete Item!</w:t>
      </w:r>
    </w:p>
    <w:p w14:paraId="616B81B3"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745B946E"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785A291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35E704D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7AB16978"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032817B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3423339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proofErr w:type="gramStart"/>
      <w:r w:rsidRPr="00520BC7">
        <w:rPr>
          <w:rFonts w:ascii="Consolas" w:hAnsi="Consolas" w:cs="Consolas"/>
          <w:sz w:val="22"/>
        </w:rPr>
        <w:t>delete</w:t>
      </w:r>
      <w:proofErr w:type="gramEnd"/>
      <w:r w:rsidRPr="00520BC7">
        <w:rPr>
          <w:rFonts w:ascii="Consolas" w:hAnsi="Consolas" w:cs="Consolas"/>
          <w:sz w:val="22"/>
        </w:rPr>
        <w:t xml:space="preserve"> item</w:t>
      </w:r>
    </w:p>
    <w:p w14:paraId="457E9C0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253441D6"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60CE764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7</w:t>
      </w:r>
    </w:p>
    <w:p w14:paraId="6B9D2D5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Search by name!</w:t>
      </w:r>
    </w:p>
    <w:p w14:paraId="07E1DD8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7EFCDD1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45BB5D2E"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3FF277A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bookmarkStart w:id="0" w:name="_GoBack"/>
      <w:bookmarkEnd w:id="0"/>
    </w:p>
    <w:p w14:paraId="53E59950"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2A3762C3"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9D49E5F"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proofErr w:type="gramStart"/>
      <w:r w:rsidRPr="00520BC7">
        <w:rPr>
          <w:rFonts w:ascii="Consolas" w:hAnsi="Consolas" w:cs="Consolas"/>
          <w:sz w:val="22"/>
        </w:rPr>
        <w:t>delete</w:t>
      </w:r>
      <w:proofErr w:type="gramEnd"/>
      <w:r w:rsidRPr="00520BC7">
        <w:rPr>
          <w:rFonts w:ascii="Consolas" w:hAnsi="Consolas" w:cs="Consolas"/>
          <w:sz w:val="22"/>
        </w:rPr>
        <w:t xml:space="preserve"> item</w:t>
      </w:r>
    </w:p>
    <w:p w14:paraId="5CCC599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26959660"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53B6B44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0</w:t>
      </w:r>
    </w:p>
    <w:p w14:paraId="232E9B4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Exit the program? (Y</w:t>
      </w:r>
      <w:proofErr w:type="gramStart"/>
      <w:r w:rsidRPr="00520BC7">
        <w:rPr>
          <w:rFonts w:ascii="Consolas" w:hAnsi="Consolas" w:cs="Consolas"/>
          <w:sz w:val="22"/>
        </w:rPr>
        <w:t>)</w:t>
      </w:r>
      <w:proofErr w:type="spellStart"/>
      <w:r w:rsidRPr="00520BC7">
        <w:rPr>
          <w:rFonts w:ascii="Consolas" w:hAnsi="Consolas" w:cs="Consolas"/>
          <w:sz w:val="22"/>
        </w:rPr>
        <w:t>es</w:t>
      </w:r>
      <w:proofErr w:type="spellEnd"/>
      <w:proofErr w:type="gramEnd"/>
      <w:r w:rsidRPr="00520BC7">
        <w:rPr>
          <w:rFonts w:ascii="Consolas" w:hAnsi="Consolas" w:cs="Consolas"/>
          <w:sz w:val="22"/>
        </w:rPr>
        <w:t xml:space="preserve">/(N)o : </w:t>
      </w:r>
      <w:r w:rsidRPr="00520BC7">
        <w:rPr>
          <w:rFonts w:ascii="Consolas" w:hAnsi="Consolas" w:cs="Consolas"/>
          <w:b/>
          <w:bCs/>
          <w:i/>
          <w:iCs/>
          <w:color w:val="FF0000"/>
          <w:sz w:val="22"/>
          <w:u w:val="single"/>
        </w:rPr>
        <w:t>x</w:t>
      </w:r>
    </w:p>
    <w:p w14:paraId="4E07AEF6"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Only (Y</w:t>
      </w:r>
      <w:proofErr w:type="gramStart"/>
      <w:r w:rsidRPr="00520BC7">
        <w:rPr>
          <w:rFonts w:ascii="Consolas" w:hAnsi="Consolas" w:cs="Consolas"/>
          <w:sz w:val="22"/>
        </w:rPr>
        <w:t>)</w:t>
      </w:r>
      <w:proofErr w:type="spellStart"/>
      <w:r w:rsidRPr="00520BC7">
        <w:rPr>
          <w:rFonts w:ascii="Consolas" w:hAnsi="Consolas" w:cs="Consolas"/>
          <w:sz w:val="22"/>
        </w:rPr>
        <w:t>es</w:t>
      </w:r>
      <w:proofErr w:type="spellEnd"/>
      <w:proofErr w:type="gramEnd"/>
      <w:r w:rsidRPr="00520BC7">
        <w:rPr>
          <w:rFonts w:ascii="Consolas" w:hAnsi="Consolas" w:cs="Consolas"/>
          <w:sz w:val="22"/>
        </w:rPr>
        <w:t xml:space="preserve"> or (N)o are acceptable: </w:t>
      </w:r>
      <w:r w:rsidRPr="00520BC7">
        <w:rPr>
          <w:rFonts w:ascii="Consolas" w:hAnsi="Consolas" w:cs="Consolas"/>
          <w:b/>
          <w:bCs/>
          <w:i/>
          <w:iCs/>
          <w:color w:val="FF0000"/>
          <w:sz w:val="22"/>
          <w:u w:val="single"/>
        </w:rPr>
        <w:t>n</w:t>
      </w:r>
    </w:p>
    <w:p w14:paraId="17CFE7BD"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1DFA055E"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1BACBA7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4C7A66D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0EC7E00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4EA66E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6- </w:t>
      </w:r>
      <w:proofErr w:type="gramStart"/>
      <w:r w:rsidRPr="00520BC7">
        <w:rPr>
          <w:rFonts w:ascii="Consolas" w:hAnsi="Consolas" w:cs="Consolas"/>
          <w:sz w:val="22"/>
        </w:rPr>
        <w:t>delete</w:t>
      </w:r>
      <w:proofErr w:type="gramEnd"/>
      <w:r w:rsidRPr="00520BC7">
        <w:rPr>
          <w:rFonts w:ascii="Consolas" w:hAnsi="Consolas" w:cs="Consolas"/>
          <w:sz w:val="22"/>
        </w:rPr>
        <w:t xml:space="preserve"> item</w:t>
      </w:r>
    </w:p>
    <w:p w14:paraId="4F7A772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2839AE5E"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47E32384" w14:textId="77777777" w:rsidR="00981AD9" w:rsidRPr="00520BC7" w:rsidRDefault="00981AD9" w:rsidP="00981AD9">
      <w:pPr>
        <w:autoSpaceDE w:val="0"/>
        <w:autoSpaceDN w:val="0"/>
        <w:adjustRightInd w:val="0"/>
        <w:spacing w:after="0" w:line="240" w:lineRule="auto"/>
        <w:rPr>
          <w:rFonts w:ascii="Consolas" w:hAnsi="Consolas" w:cs="Consolas"/>
          <w:b/>
          <w:bCs/>
          <w:i/>
          <w:iCs/>
          <w:color w:val="FF0000"/>
          <w:sz w:val="22"/>
          <w:u w:val="single"/>
        </w:rPr>
      </w:pPr>
      <w:r w:rsidRPr="00520BC7">
        <w:rPr>
          <w:rFonts w:ascii="Consolas" w:hAnsi="Consolas" w:cs="Consolas"/>
          <w:sz w:val="22"/>
        </w:rPr>
        <w:lastRenderedPageBreak/>
        <w:t xml:space="preserve">&gt; </w:t>
      </w:r>
      <w:r w:rsidRPr="00520BC7">
        <w:rPr>
          <w:rFonts w:ascii="Consolas" w:hAnsi="Consolas" w:cs="Consolas"/>
          <w:b/>
          <w:bCs/>
          <w:i/>
          <w:iCs/>
          <w:color w:val="FF0000"/>
          <w:sz w:val="22"/>
          <w:u w:val="single"/>
        </w:rPr>
        <w:t>0</w:t>
      </w:r>
      <w:r w:rsidRPr="00520BC7">
        <w:rPr>
          <w:rFonts w:ascii="Consolas" w:hAnsi="Consolas" w:cs="Consolas"/>
          <w:sz w:val="22"/>
        </w:rPr>
        <w:br/>
        <w:t>Exit the program? (Y</w:t>
      </w:r>
      <w:proofErr w:type="gramStart"/>
      <w:r w:rsidRPr="00520BC7">
        <w:rPr>
          <w:rFonts w:ascii="Consolas" w:hAnsi="Consolas" w:cs="Consolas"/>
          <w:sz w:val="22"/>
        </w:rPr>
        <w:t>)</w:t>
      </w:r>
      <w:proofErr w:type="spellStart"/>
      <w:r w:rsidRPr="00520BC7">
        <w:rPr>
          <w:rFonts w:ascii="Consolas" w:hAnsi="Consolas" w:cs="Consolas"/>
          <w:sz w:val="22"/>
        </w:rPr>
        <w:t>es</w:t>
      </w:r>
      <w:proofErr w:type="spellEnd"/>
      <w:proofErr w:type="gramEnd"/>
      <w:r w:rsidRPr="00520BC7">
        <w:rPr>
          <w:rFonts w:ascii="Consolas" w:hAnsi="Consolas" w:cs="Consolas"/>
          <w:sz w:val="22"/>
        </w:rPr>
        <w:t xml:space="preserve">/(N)o : </w:t>
      </w:r>
      <w:r w:rsidRPr="00520BC7">
        <w:rPr>
          <w:rFonts w:ascii="Consolas" w:hAnsi="Consolas" w:cs="Consolas"/>
          <w:b/>
          <w:bCs/>
          <w:i/>
          <w:iCs/>
          <w:color w:val="FF0000"/>
          <w:sz w:val="22"/>
          <w:u w:val="single"/>
        </w:rPr>
        <w:t>y</w:t>
      </w:r>
    </w:p>
    <w:p w14:paraId="6FD650D9" w14:textId="77777777" w:rsidR="00981AD9" w:rsidRPr="00520BC7" w:rsidRDefault="00981AD9" w:rsidP="00981AD9">
      <w:pPr>
        <w:autoSpaceDE w:val="0"/>
        <w:autoSpaceDN w:val="0"/>
        <w:adjustRightInd w:val="0"/>
        <w:spacing w:after="0" w:line="240" w:lineRule="auto"/>
        <w:rPr>
          <w:rFonts w:ascii="Consolas" w:hAnsi="Consolas" w:cs="Consolas"/>
          <w:b/>
          <w:bCs/>
          <w:i/>
          <w:iCs/>
          <w:color w:val="FF0000"/>
          <w:sz w:val="22"/>
          <w:u w:val="single"/>
        </w:rPr>
      </w:pPr>
    </w:p>
    <w:p w14:paraId="0BE88321" w14:textId="77777777" w:rsidR="00981AD9" w:rsidRPr="00520BC7" w:rsidRDefault="00981AD9" w:rsidP="00981AD9">
      <w:pPr>
        <w:spacing w:before="100" w:beforeAutospacing="1" w:after="100" w:afterAutospacing="1" w:line="240" w:lineRule="auto"/>
        <w:textAlignment w:val="baseline"/>
        <w:rPr>
          <w:rFonts w:ascii="Arial" w:eastAsia="Times New Roman" w:hAnsi="Arial" w:cs="Arial"/>
          <w:b/>
          <w:bCs/>
          <w:caps/>
          <w:color w:val="00B0F0"/>
          <w:sz w:val="27"/>
          <w:szCs w:val="27"/>
        </w:rPr>
      </w:pPr>
      <w:r w:rsidRPr="00520BC7">
        <w:rPr>
          <w:rFonts w:ascii="Arial" w:eastAsia="Times New Roman" w:hAnsi="Arial" w:cs="Arial"/>
          <w:b/>
          <w:bCs/>
          <w:caps/>
          <w:color w:val="00B0F0"/>
          <w:sz w:val="27"/>
          <w:szCs w:val="27"/>
        </w:rPr>
        <w:t>MS2 SUBMISSION:</w:t>
      </w:r>
    </w:p>
    <w:p w14:paraId="71FB4AD9" w14:textId="77777777" w:rsidR="00981AD9" w:rsidRPr="00520BC7" w:rsidRDefault="00981AD9" w:rsidP="00981AD9">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To test and demonstrate execution of milestone 2, use the same data as the output example above.</w:t>
      </w:r>
    </w:p>
    <w:p w14:paraId="50735A12" w14:textId="77777777" w:rsidR="00981AD9" w:rsidRPr="00520BC7" w:rsidRDefault="00981AD9" w:rsidP="00981AD9">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 xml:space="preserve">If not on matrix already, upload your </w:t>
      </w:r>
      <w:r w:rsidRPr="00520BC7">
        <w:rPr>
          <w:rFonts w:eastAsia="Times New Roman" w:cstheme="minorHAnsi"/>
          <w:b/>
          <w:bCs/>
          <w:color w:val="00B0F0"/>
          <w:szCs w:val="24"/>
        </w:rPr>
        <w:t>ipc_ms2.c</w:t>
      </w:r>
      <w:r w:rsidRPr="00520BC7">
        <w:rPr>
          <w:rFonts w:eastAsia="Times New Roman" w:cstheme="minorHAnsi"/>
          <w:color w:val="00B0F0"/>
          <w:szCs w:val="24"/>
        </w:rPr>
        <w:t xml:space="preserve"> </w:t>
      </w:r>
      <w:r w:rsidRPr="00520BC7">
        <w:rPr>
          <w:rFonts w:eastAsia="Times New Roman" w:cstheme="minorHAnsi"/>
          <w:color w:val="000000"/>
          <w:szCs w:val="24"/>
        </w:rPr>
        <w:t>to your matrix account. Compile and run your code and make sure everything works properly.</w:t>
      </w:r>
    </w:p>
    <w:p w14:paraId="74534C76" w14:textId="77777777" w:rsidR="00981AD9" w:rsidRPr="00520BC7" w:rsidRDefault="00981AD9" w:rsidP="00981AD9">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 xml:space="preserve">Before submission, comment out your main function (the tester) in </w:t>
      </w:r>
      <w:r w:rsidRPr="00520BC7">
        <w:rPr>
          <w:rFonts w:eastAsia="Times New Roman" w:cstheme="minorHAnsi"/>
          <w:b/>
          <w:bCs/>
          <w:color w:val="00B0F0"/>
          <w:szCs w:val="24"/>
        </w:rPr>
        <w:t>ipc_ms2.c</w:t>
      </w:r>
      <w:r w:rsidRPr="00520BC7">
        <w:rPr>
          <w:rFonts w:eastAsia="Times New Roman" w:cstheme="minorHAnsi"/>
          <w:color w:val="000000"/>
          <w:szCs w:val="24"/>
        </w:rPr>
        <w:t>. (Only the 3 functions you implemented are needed for the submission)</w:t>
      </w:r>
    </w:p>
    <w:p w14:paraId="3AA94899" w14:textId="77777777" w:rsidR="00981AD9" w:rsidRPr="00520BC7" w:rsidRDefault="00981AD9" w:rsidP="00981AD9">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 xml:space="preserve">Then run the following script from your account: (replace </w:t>
      </w:r>
      <w:proofErr w:type="spellStart"/>
      <w:r w:rsidRPr="00520BC7">
        <w:rPr>
          <w:rFonts w:eastAsia="Times New Roman" w:cstheme="minorHAnsi"/>
          <w:color w:val="000000"/>
          <w:szCs w:val="24"/>
        </w:rPr>
        <w:t>profname.proflastname</w:t>
      </w:r>
      <w:proofErr w:type="spellEnd"/>
      <w:r w:rsidRPr="00520BC7">
        <w:rPr>
          <w:rFonts w:eastAsia="Times New Roman" w:cstheme="minorHAnsi"/>
          <w:color w:val="000000"/>
          <w:szCs w:val="24"/>
        </w:rPr>
        <w:t xml:space="preserve"> with your </w:t>
      </w:r>
      <w:proofErr w:type="spellStart"/>
      <w:r w:rsidRPr="00520BC7">
        <w:rPr>
          <w:rFonts w:eastAsia="Times New Roman" w:cstheme="minorHAnsi"/>
          <w:color w:val="000000"/>
          <w:szCs w:val="24"/>
        </w:rPr>
        <w:t>professors’s</w:t>
      </w:r>
      <w:proofErr w:type="spellEnd"/>
      <w:r w:rsidRPr="00520BC7">
        <w:rPr>
          <w:rFonts w:eastAsia="Times New Roman" w:cstheme="minorHAnsi"/>
          <w:color w:val="000000"/>
          <w:szCs w:val="24"/>
        </w:rPr>
        <w:t xml:space="preserve"> Seneca </w:t>
      </w:r>
      <w:proofErr w:type="spellStart"/>
      <w:r w:rsidRPr="00520BC7">
        <w:rPr>
          <w:rFonts w:eastAsia="Times New Roman" w:cstheme="minorHAnsi"/>
          <w:color w:val="000000"/>
          <w:szCs w:val="24"/>
        </w:rPr>
        <w:t>userid</w:t>
      </w:r>
      <w:proofErr w:type="spellEnd"/>
      <w:r w:rsidRPr="00520BC7">
        <w:rPr>
          <w:rFonts w:eastAsia="Times New Roman" w:cstheme="minorHAnsi"/>
          <w:color w:val="000000"/>
          <w:szCs w:val="24"/>
        </w:rPr>
        <w:t>)</w:t>
      </w:r>
    </w:p>
    <w:p w14:paraId="0B52E7A2" w14:textId="77777777" w:rsidR="00981AD9" w:rsidRPr="00520BC7" w:rsidRDefault="00981AD9" w:rsidP="00981AD9">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w:t>
      </w:r>
      <w:proofErr w:type="spellStart"/>
      <w:r w:rsidRPr="00520BC7">
        <w:rPr>
          <w:rFonts w:ascii="Courier New" w:eastAsia="Times New Roman" w:hAnsi="Courier New" w:cs="Courier New"/>
          <w:b/>
          <w:bCs/>
          <w:color w:val="000000"/>
          <w:szCs w:val="24"/>
        </w:rPr>
        <w:t>profname.proflastname</w:t>
      </w:r>
      <w:proofErr w:type="spellEnd"/>
      <w:r w:rsidRPr="00520BC7">
        <w:rPr>
          <w:rFonts w:ascii="Courier New" w:eastAsia="Times New Roman" w:hAnsi="Courier New" w:cs="Courier New"/>
          <w:b/>
          <w:bCs/>
          <w:color w:val="000000"/>
          <w:szCs w:val="24"/>
        </w:rPr>
        <w:t xml:space="preserve">/submit ipc_ms2 &lt;ENTER&gt; </w:t>
      </w:r>
    </w:p>
    <w:p w14:paraId="068CE15C" w14:textId="77777777" w:rsidR="00981AD9" w:rsidRPr="00520BC7" w:rsidRDefault="00981AD9" w:rsidP="00981AD9">
      <w:pPr>
        <w:spacing w:before="100" w:beforeAutospacing="1" w:after="100" w:afterAutospacing="1" w:line="240" w:lineRule="auto"/>
        <w:textAlignment w:val="baseline"/>
        <w:rPr>
          <w:rFonts w:eastAsia="Times New Roman" w:cstheme="minorHAnsi"/>
          <w:color w:val="000000"/>
          <w:szCs w:val="24"/>
        </w:rPr>
      </w:pPr>
      <w:proofErr w:type="gramStart"/>
      <w:r w:rsidRPr="00520BC7">
        <w:rPr>
          <w:rFonts w:eastAsia="Times New Roman" w:cstheme="minorHAnsi"/>
          <w:color w:val="000000"/>
          <w:szCs w:val="24"/>
        </w:rPr>
        <w:t>and</w:t>
      </w:r>
      <w:proofErr w:type="gramEnd"/>
      <w:r w:rsidRPr="00520BC7">
        <w:rPr>
          <w:rFonts w:eastAsia="Times New Roman" w:cstheme="minorHAnsi"/>
          <w:color w:val="000000"/>
          <w:szCs w:val="24"/>
        </w:rPr>
        <w:t xml:space="preserve"> follow the instructions.</w:t>
      </w:r>
      <w:r w:rsidRPr="00520BC7">
        <w:rPr>
          <w:rFonts w:eastAsia="Times New Roman" w:cstheme="minorHAnsi"/>
          <w:color w:val="000000"/>
          <w:szCs w:val="24"/>
        </w:rPr>
        <w:br/>
      </w:r>
    </w:p>
    <w:p w14:paraId="65AE400A" w14:textId="77777777" w:rsidR="00981AD9" w:rsidRPr="00520BC7" w:rsidRDefault="00981AD9" w:rsidP="00981AD9">
      <w:pPr>
        <w:autoSpaceDE w:val="0"/>
        <w:autoSpaceDN w:val="0"/>
        <w:adjustRightInd w:val="0"/>
        <w:spacing w:after="0" w:line="240" w:lineRule="auto"/>
        <w:rPr>
          <w:rFonts w:ascii="Consolas" w:hAnsi="Consolas" w:cs="Consolas"/>
          <w:sz w:val="22"/>
        </w:rPr>
      </w:pPr>
    </w:p>
    <w:p w14:paraId="7A2823A0" w14:textId="77777777" w:rsidR="00D76960" w:rsidRPr="004023E4" w:rsidRDefault="00D76960" w:rsidP="00981AD9">
      <w:pPr>
        <w:spacing w:after="0" w:line="240" w:lineRule="auto"/>
        <w:rPr>
          <w:rFonts w:ascii="Consolas" w:hAnsi="Consolas" w:cs="Consolas"/>
          <w:sz w:val="22"/>
        </w:rPr>
      </w:pPr>
    </w:p>
    <w:sectPr w:rsidR="00D76960" w:rsidRPr="004023E4" w:rsidSect="0093234B">
      <w:headerReference w:type="default" r:id="rId1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32C8F7" w14:textId="77777777" w:rsidR="00D1294C" w:rsidRDefault="00D1294C" w:rsidP="007F16FB">
      <w:pPr>
        <w:spacing w:after="0" w:line="240" w:lineRule="auto"/>
      </w:pPr>
      <w:r>
        <w:separator/>
      </w:r>
    </w:p>
  </w:endnote>
  <w:endnote w:type="continuationSeparator" w:id="0">
    <w:p w14:paraId="0E36E9FD" w14:textId="77777777" w:rsidR="00D1294C" w:rsidRDefault="00D1294C"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E21306" w14:textId="77777777" w:rsidR="00D1294C" w:rsidRDefault="00D1294C" w:rsidP="007F16FB">
      <w:pPr>
        <w:spacing w:after="0" w:line="240" w:lineRule="auto"/>
      </w:pPr>
      <w:r>
        <w:separator/>
      </w:r>
    </w:p>
  </w:footnote>
  <w:footnote w:type="continuationSeparator" w:id="0">
    <w:p w14:paraId="01A831FB" w14:textId="77777777" w:rsidR="00D1294C" w:rsidRDefault="00D1294C" w:rsidP="007F1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26940A08" w:rsidR="00E64179" w:rsidRDefault="00E64179">
        <w:pPr>
          <w:pStyle w:val="Header"/>
          <w:jc w:val="right"/>
        </w:pPr>
        <w:r>
          <w:fldChar w:fldCharType="begin"/>
        </w:r>
        <w:r>
          <w:instrText xml:space="preserve"> PAGE   \* MERGEFORMAT </w:instrText>
        </w:r>
        <w:r>
          <w:fldChar w:fldCharType="separate"/>
        </w:r>
        <w:r w:rsidR="00520BC7">
          <w:rPr>
            <w:noProof/>
          </w:rPr>
          <w:t>14</w:t>
        </w:r>
        <w:r>
          <w:rPr>
            <w:noProof/>
          </w:rPr>
          <w:fldChar w:fldCharType="end"/>
        </w:r>
      </w:p>
    </w:sdtContent>
  </w:sdt>
  <w:p w14:paraId="530E538A" w14:textId="77777777" w:rsidR="00E64179" w:rsidRDefault="00E641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1"/>
  </w:num>
  <w:num w:numId="6">
    <w:abstractNumId w:val="9"/>
  </w:num>
  <w:num w:numId="7">
    <w:abstractNumId w:val="12"/>
  </w:num>
  <w:num w:numId="8">
    <w:abstractNumId w:val="4"/>
  </w:num>
  <w:num w:numId="9">
    <w:abstractNumId w:val="3"/>
  </w:num>
  <w:num w:numId="10">
    <w:abstractNumId w:val="13"/>
  </w:num>
  <w:num w:numId="11">
    <w:abstractNumId w:val="14"/>
  </w:num>
  <w:num w:numId="12">
    <w:abstractNumId w:val="5"/>
  </w:num>
  <w:num w:numId="13">
    <w:abstractNumId w:val="10"/>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40F16"/>
    <w:rsid w:val="000544F2"/>
    <w:rsid w:val="00071F4F"/>
    <w:rsid w:val="000B113C"/>
    <w:rsid w:val="000B1E86"/>
    <w:rsid w:val="000E2D74"/>
    <w:rsid w:val="001144BB"/>
    <w:rsid w:val="00123D11"/>
    <w:rsid w:val="0014574C"/>
    <w:rsid w:val="00182C52"/>
    <w:rsid w:val="001A2868"/>
    <w:rsid w:val="001B3F64"/>
    <w:rsid w:val="001E73B7"/>
    <w:rsid w:val="002318B1"/>
    <w:rsid w:val="002412D0"/>
    <w:rsid w:val="00257A8F"/>
    <w:rsid w:val="00273E51"/>
    <w:rsid w:val="00287BBA"/>
    <w:rsid w:val="00294CFB"/>
    <w:rsid w:val="002C4792"/>
    <w:rsid w:val="002D477C"/>
    <w:rsid w:val="003015D6"/>
    <w:rsid w:val="0031109B"/>
    <w:rsid w:val="003B313E"/>
    <w:rsid w:val="003B4497"/>
    <w:rsid w:val="003C642D"/>
    <w:rsid w:val="003D4010"/>
    <w:rsid w:val="003F1642"/>
    <w:rsid w:val="004023E4"/>
    <w:rsid w:val="004045A5"/>
    <w:rsid w:val="0041731C"/>
    <w:rsid w:val="0042308E"/>
    <w:rsid w:val="00442F4D"/>
    <w:rsid w:val="00457703"/>
    <w:rsid w:val="004762E3"/>
    <w:rsid w:val="004A59B4"/>
    <w:rsid w:val="004B04C7"/>
    <w:rsid w:val="004B64AF"/>
    <w:rsid w:val="004E332B"/>
    <w:rsid w:val="00505378"/>
    <w:rsid w:val="00520BC7"/>
    <w:rsid w:val="00527A6A"/>
    <w:rsid w:val="0054245A"/>
    <w:rsid w:val="005A19CC"/>
    <w:rsid w:val="00607584"/>
    <w:rsid w:val="00632E0D"/>
    <w:rsid w:val="00646C1E"/>
    <w:rsid w:val="00650454"/>
    <w:rsid w:val="00651382"/>
    <w:rsid w:val="00672828"/>
    <w:rsid w:val="006975F8"/>
    <w:rsid w:val="006A35FD"/>
    <w:rsid w:val="006A52D2"/>
    <w:rsid w:val="006B06CF"/>
    <w:rsid w:val="006C4760"/>
    <w:rsid w:val="006D1667"/>
    <w:rsid w:val="00726742"/>
    <w:rsid w:val="0073083E"/>
    <w:rsid w:val="00741031"/>
    <w:rsid w:val="0079572C"/>
    <w:rsid w:val="007C0048"/>
    <w:rsid w:val="007D58A3"/>
    <w:rsid w:val="007E490E"/>
    <w:rsid w:val="007F16FB"/>
    <w:rsid w:val="0080331F"/>
    <w:rsid w:val="00860D3C"/>
    <w:rsid w:val="00892C39"/>
    <w:rsid w:val="00902CD7"/>
    <w:rsid w:val="0093234B"/>
    <w:rsid w:val="00967FD1"/>
    <w:rsid w:val="009734BB"/>
    <w:rsid w:val="00981AD9"/>
    <w:rsid w:val="009820CD"/>
    <w:rsid w:val="009D5233"/>
    <w:rsid w:val="009F27F4"/>
    <w:rsid w:val="009F459B"/>
    <w:rsid w:val="00A02DB5"/>
    <w:rsid w:val="00A077A3"/>
    <w:rsid w:val="00A14D31"/>
    <w:rsid w:val="00A706C9"/>
    <w:rsid w:val="00A908C7"/>
    <w:rsid w:val="00AA19EE"/>
    <w:rsid w:val="00AC3FA9"/>
    <w:rsid w:val="00AF3DE9"/>
    <w:rsid w:val="00B145A6"/>
    <w:rsid w:val="00B22C85"/>
    <w:rsid w:val="00B35DF9"/>
    <w:rsid w:val="00B43D63"/>
    <w:rsid w:val="00B55E3B"/>
    <w:rsid w:val="00B61DD6"/>
    <w:rsid w:val="00B701DC"/>
    <w:rsid w:val="00BA4E46"/>
    <w:rsid w:val="00BA7A47"/>
    <w:rsid w:val="00BB31E0"/>
    <w:rsid w:val="00BB5DF0"/>
    <w:rsid w:val="00BB6B1D"/>
    <w:rsid w:val="00C11ACC"/>
    <w:rsid w:val="00C15AA1"/>
    <w:rsid w:val="00C4004F"/>
    <w:rsid w:val="00C52C01"/>
    <w:rsid w:val="00C549F6"/>
    <w:rsid w:val="00C62C4F"/>
    <w:rsid w:val="00C6416A"/>
    <w:rsid w:val="00C66211"/>
    <w:rsid w:val="00C720FA"/>
    <w:rsid w:val="00CA4A39"/>
    <w:rsid w:val="00CA5F66"/>
    <w:rsid w:val="00CB6BF1"/>
    <w:rsid w:val="00CC669F"/>
    <w:rsid w:val="00CD25FF"/>
    <w:rsid w:val="00CD2EBA"/>
    <w:rsid w:val="00CF070B"/>
    <w:rsid w:val="00D1294C"/>
    <w:rsid w:val="00D30745"/>
    <w:rsid w:val="00D60B69"/>
    <w:rsid w:val="00D60C83"/>
    <w:rsid w:val="00D7447C"/>
    <w:rsid w:val="00D76960"/>
    <w:rsid w:val="00D93828"/>
    <w:rsid w:val="00DA6670"/>
    <w:rsid w:val="00DB75A3"/>
    <w:rsid w:val="00DF50A1"/>
    <w:rsid w:val="00E06749"/>
    <w:rsid w:val="00E12E7E"/>
    <w:rsid w:val="00E25494"/>
    <w:rsid w:val="00E41F68"/>
    <w:rsid w:val="00E64179"/>
    <w:rsid w:val="00EF182A"/>
    <w:rsid w:val="00F04EC8"/>
    <w:rsid w:val="00F200C4"/>
    <w:rsid w:val="00F26DB0"/>
    <w:rsid w:val="00F3634D"/>
    <w:rsid w:val="00F515DB"/>
    <w:rsid w:val="00F523A1"/>
    <w:rsid w:val="00F7620C"/>
    <w:rsid w:val="00F801F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_MS1" TargetMode="External"/><Relationship Id="rId13" Type="http://schemas.openxmlformats.org/officeDocument/2006/relationships/hyperlink" Target="https://github.com/Seneca-144100/IPC_MS2"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cs.senecac.on.ca/~ipc144/dynamic/assignments/Marking_Rubric.pdf" TargetMode="External"/><Relationship Id="rId12" Type="http://schemas.openxmlformats.org/officeDocument/2006/relationships/package" Target="embeddings/Microsoft_Visio_Drawing2.vsdx"/><Relationship Id="rId17" Type="http://schemas.openxmlformats.org/officeDocument/2006/relationships/package" Target="embeddings/Microsoft_Visio_Drawing4.vsdx"/><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package" Target="embeddings/Microsoft_Visio_Drawing3.vsdx"/><Relationship Id="rId10" Type="http://schemas.openxmlformats.org/officeDocument/2006/relationships/package" Target="embeddings/Microsoft_Visio_Drawing1.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14</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18</cp:revision>
  <dcterms:created xsi:type="dcterms:W3CDTF">2016-10-18T20:36:00Z</dcterms:created>
  <dcterms:modified xsi:type="dcterms:W3CDTF">2016-10-31T02:11:00Z</dcterms:modified>
</cp:coreProperties>
</file>